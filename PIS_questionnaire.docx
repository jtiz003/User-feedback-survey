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5023" w14:textId="77777777" w:rsidR="00BD56D5" w:rsidRDefault="00BD56D5" w:rsidP="00366887">
      <w:pPr>
        <w:spacing w:before="35"/>
        <w:ind w:right="112"/>
        <w:jc w:val="right"/>
        <w:rPr>
          <w:w w:val="110"/>
        </w:rPr>
      </w:pPr>
      <w:r>
        <w:rPr>
          <w:rFonts w:ascii="Helvetica" w:eastAsiaTheme="minorHAnsi" w:hAnsi="Helvetica" w:cs="Helvetica"/>
          <w:noProof/>
          <w:sz w:val="24"/>
          <w:szCs w:val="24"/>
        </w:rPr>
        <w:drawing>
          <wp:inline distT="0" distB="0" distL="0" distR="0" wp14:anchorId="7098F62F" wp14:editId="28517982">
            <wp:extent cx="1632030" cy="1557868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466" cy="15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625D" w14:textId="7C01DC25" w:rsidR="00366887" w:rsidRDefault="00366887" w:rsidP="00366887">
      <w:pPr>
        <w:spacing w:before="35"/>
        <w:ind w:right="112"/>
        <w:jc w:val="right"/>
      </w:pPr>
      <w:r>
        <w:rPr>
          <w:w w:val="110"/>
        </w:rPr>
        <w:t>D</w:t>
      </w:r>
      <w:r>
        <w:rPr>
          <w:spacing w:val="-1"/>
          <w:w w:val="110"/>
        </w:rPr>
        <w:t>e</w:t>
      </w:r>
      <w:r>
        <w:rPr>
          <w:spacing w:val="1"/>
          <w:w w:val="110"/>
        </w:rPr>
        <w:t>pa</w:t>
      </w:r>
      <w:r>
        <w:rPr>
          <w:spacing w:val="-1"/>
          <w:w w:val="110"/>
        </w:rPr>
        <w:t>r</w:t>
      </w:r>
      <w:r>
        <w:rPr>
          <w:w w:val="110"/>
        </w:rPr>
        <w:t>t</w:t>
      </w:r>
      <w:r>
        <w:rPr>
          <w:spacing w:val="-1"/>
          <w:w w:val="110"/>
        </w:rPr>
        <w:t>me</w:t>
      </w:r>
      <w:r>
        <w:rPr>
          <w:spacing w:val="1"/>
          <w:w w:val="110"/>
        </w:rPr>
        <w:t>n</w:t>
      </w:r>
      <w:r>
        <w:rPr>
          <w:w w:val="110"/>
        </w:rPr>
        <w:t>t</w:t>
      </w:r>
      <w:r>
        <w:rPr>
          <w:spacing w:val="6"/>
          <w:w w:val="110"/>
        </w:rPr>
        <w:t xml:space="preserve"> </w:t>
      </w:r>
      <w:r>
        <w:rPr>
          <w:spacing w:val="-1"/>
          <w:w w:val="99"/>
        </w:rPr>
        <w:t>o</w:t>
      </w:r>
      <w:r>
        <w:rPr>
          <w:w w:val="99"/>
        </w:rPr>
        <w:t>f</w:t>
      </w:r>
      <w:r>
        <w:rPr>
          <w:spacing w:val="8"/>
          <w:w w:val="99"/>
        </w:rPr>
        <w:t xml:space="preserve"> </w:t>
      </w:r>
      <w:r>
        <w:rPr>
          <w:w w:val="109"/>
        </w:rPr>
        <w:t>E</w:t>
      </w:r>
      <w:r>
        <w:rPr>
          <w:spacing w:val="-2"/>
          <w:w w:val="80"/>
        </w:rPr>
        <w:t>l</w:t>
      </w:r>
      <w:r>
        <w:rPr>
          <w:spacing w:val="1"/>
          <w:w w:val="125"/>
        </w:rPr>
        <w:t>e</w:t>
      </w:r>
      <w:r>
        <w:rPr>
          <w:w w:val="108"/>
        </w:rPr>
        <w:t>ct</w:t>
      </w:r>
      <w:r>
        <w:rPr>
          <w:spacing w:val="-1"/>
        </w:rPr>
        <w:t>r</w:t>
      </w:r>
      <w:r>
        <w:rPr>
          <w:w w:val="80"/>
        </w:rPr>
        <w:t>i</w:t>
      </w:r>
      <w:r>
        <w:rPr>
          <w:w w:val="119"/>
        </w:rPr>
        <w:t>c</w:t>
      </w:r>
      <w:r>
        <w:rPr>
          <w:spacing w:val="1"/>
          <w:w w:val="119"/>
        </w:rPr>
        <w:t>a</w:t>
      </w:r>
      <w:r>
        <w:rPr>
          <w:w w:val="80"/>
        </w:rPr>
        <w:t>l</w:t>
      </w:r>
      <w:r w:rsidR="009521D8">
        <w:rPr>
          <w:spacing w:val="5"/>
        </w:rPr>
        <w:t>,</w:t>
      </w:r>
      <w:ins w:id="0" w:author="James Tizard" w:date="2019-12-19T12:38:00Z">
        <w:r w:rsidR="00285F76">
          <w:rPr>
            <w:spacing w:val="5"/>
          </w:rPr>
          <w:t xml:space="preserve"> </w:t>
        </w:r>
      </w:ins>
      <w:r w:rsidR="00677F82">
        <w:t>Computer</w:t>
      </w:r>
      <w:r w:rsidR="009521D8">
        <w:t>, and Software</w:t>
      </w:r>
      <w:r>
        <w:rPr>
          <w:spacing w:val="5"/>
          <w:w w:val="109"/>
        </w:rPr>
        <w:t xml:space="preserve"> </w:t>
      </w:r>
      <w:r>
        <w:rPr>
          <w:spacing w:val="-1"/>
          <w:w w:val="109"/>
        </w:rPr>
        <w:t>E</w:t>
      </w:r>
      <w:r>
        <w:rPr>
          <w:spacing w:val="1"/>
          <w:w w:val="111"/>
        </w:rPr>
        <w:t>ng</w:t>
      </w:r>
      <w:r>
        <w:rPr>
          <w:spacing w:val="-2"/>
          <w:w w:val="80"/>
        </w:rPr>
        <w:t>i</w:t>
      </w:r>
      <w:r>
        <w:rPr>
          <w:spacing w:val="1"/>
          <w:w w:val="111"/>
        </w:rPr>
        <w:t>n</w:t>
      </w:r>
      <w:r>
        <w:rPr>
          <w:spacing w:val="-1"/>
          <w:w w:val="125"/>
        </w:rPr>
        <w:t>e</w:t>
      </w:r>
      <w:r>
        <w:rPr>
          <w:spacing w:val="1"/>
          <w:w w:val="125"/>
        </w:rPr>
        <w:t>e</w:t>
      </w:r>
      <w:r>
        <w:rPr>
          <w:spacing w:val="1"/>
        </w:rPr>
        <w:t>r</w:t>
      </w:r>
      <w:r>
        <w:rPr>
          <w:w w:val="80"/>
        </w:rPr>
        <w:t>i</w:t>
      </w:r>
      <w:r>
        <w:rPr>
          <w:spacing w:val="-1"/>
          <w:w w:val="111"/>
        </w:rPr>
        <w:t>n</w:t>
      </w:r>
      <w:r>
        <w:rPr>
          <w:w w:val="111"/>
        </w:rPr>
        <w:t>g</w:t>
      </w:r>
    </w:p>
    <w:p w14:paraId="5EF265F2" w14:textId="77777777" w:rsidR="00366887" w:rsidRDefault="00366887" w:rsidP="00366887">
      <w:pPr>
        <w:ind w:right="107"/>
        <w:jc w:val="right"/>
      </w:pPr>
      <w:r>
        <w:t>B</w:t>
      </w:r>
      <w:r>
        <w:rPr>
          <w:spacing w:val="1"/>
          <w:w w:val="111"/>
        </w:rPr>
        <w:t>u</w:t>
      </w:r>
      <w:r>
        <w:rPr>
          <w:w w:val="80"/>
        </w:rPr>
        <w:t>il</w:t>
      </w:r>
      <w:r>
        <w:rPr>
          <w:spacing w:val="1"/>
          <w:w w:val="111"/>
        </w:rPr>
        <w:t>d</w:t>
      </w:r>
      <w:r>
        <w:rPr>
          <w:spacing w:val="-2"/>
          <w:w w:val="80"/>
        </w:rPr>
        <w:t>i</w:t>
      </w:r>
      <w:r>
        <w:rPr>
          <w:spacing w:val="1"/>
          <w:w w:val="111"/>
        </w:rPr>
        <w:t>n</w:t>
      </w:r>
      <w:r>
        <w:rPr>
          <w:w w:val="111"/>
        </w:rPr>
        <w:t>g</w:t>
      </w:r>
      <w:r>
        <w:rPr>
          <w:spacing w:val="6"/>
        </w:rPr>
        <w:t xml:space="preserve"> </w:t>
      </w:r>
      <w:r>
        <w:rPr>
          <w:spacing w:val="-1"/>
        </w:rPr>
        <w:t>9</w:t>
      </w:r>
      <w:r>
        <w:rPr>
          <w:spacing w:val="1"/>
        </w:rPr>
        <w:t>0</w:t>
      </w:r>
      <w:r>
        <w:rPr>
          <w:spacing w:val="-1"/>
        </w:rPr>
        <w:t>2</w:t>
      </w:r>
      <w:r>
        <w:t>,</w:t>
      </w:r>
      <w:r>
        <w:rPr>
          <w:spacing w:val="46"/>
        </w:rPr>
        <w:t xml:space="preserve"> </w:t>
      </w:r>
      <w:r>
        <w:rPr>
          <w:spacing w:val="1"/>
          <w:w w:val="109"/>
        </w:rPr>
        <w:t>3</w:t>
      </w:r>
      <w:r>
        <w:rPr>
          <w:spacing w:val="-1"/>
          <w:w w:val="109"/>
        </w:rPr>
        <w:t>1</w:t>
      </w:r>
      <w:r>
        <w:rPr>
          <w:spacing w:val="1"/>
          <w:w w:val="109"/>
        </w:rPr>
        <w:t>4</w:t>
      </w:r>
      <w:r>
        <w:rPr>
          <w:spacing w:val="-1"/>
          <w:w w:val="109"/>
        </w:rPr>
        <w:t>-</w:t>
      </w:r>
      <w:r>
        <w:rPr>
          <w:spacing w:val="1"/>
          <w:w w:val="109"/>
        </w:rPr>
        <w:t>3</w:t>
      </w:r>
      <w:r>
        <w:rPr>
          <w:spacing w:val="-1"/>
          <w:w w:val="109"/>
        </w:rPr>
        <w:t>9</w:t>
      </w:r>
      <w:r>
        <w:rPr>
          <w:w w:val="109"/>
        </w:rPr>
        <w:t>0</w:t>
      </w:r>
      <w:r>
        <w:rPr>
          <w:spacing w:val="8"/>
          <w:w w:val="109"/>
        </w:rPr>
        <w:t xml:space="preserve"> </w:t>
      </w:r>
      <w:r>
        <w:rPr>
          <w:spacing w:val="-1"/>
        </w:rPr>
        <w:t>K</w:t>
      </w:r>
      <w:r>
        <w:rPr>
          <w:spacing w:val="1"/>
        </w:rPr>
        <w:t>h</w:t>
      </w:r>
      <w:r>
        <w:t>y</w:t>
      </w:r>
      <w:r>
        <w:rPr>
          <w:spacing w:val="-1"/>
        </w:rPr>
        <w:t>b</w:t>
      </w:r>
      <w:r>
        <w:rPr>
          <w:spacing w:val="1"/>
        </w:rPr>
        <w:t>e</w:t>
      </w:r>
      <w:r>
        <w:t>r</w:t>
      </w:r>
      <w:r>
        <w:rPr>
          <w:spacing w:val="37"/>
        </w:rPr>
        <w:t xml:space="preserve"> </w:t>
      </w:r>
      <w:r>
        <w:rPr>
          <w:w w:val="113"/>
        </w:rPr>
        <w:t>P</w:t>
      </w:r>
      <w:r>
        <w:rPr>
          <w:spacing w:val="1"/>
          <w:w w:val="113"/>
        </w:rPr>
        <w:t>a</w:t>
      </w:r>
      <w:r>
        <w:rPr>
          <w:w w:val="113"/>
        </w:rPr>
        <w:t>ss</w:t>
      </w:r>
      <w:r>
        <w:rPr>
          <w:spacing w:val="38"/>
          <w:w w:val="113"/>
        </w:rPr>
        <w:t xml:space="preserve"> </w:t>
      </w:r>
      <w:r>
        <w:rPr>
          <w:w w:val="113"/>
        </w:rPr>
        <w:t>R</w:t>
      </w:r>
      <w:r>
        <w:rPr>
          <w:spacing w:val="1"/>
          <w:w w:val="113"/>
        </w:rPr>
        <w:t>o</w:t>
      </w:r>
      <w:r>
        <w:rPr>
          <w:spacing w:val="-1"/>
          <w:w w:val="113"/>
        </w:rPr>
        <w:t>a</w:t>
      </w:r>
      <w:r>
        <w:rPr>
          <w:w w:val="113"/>
        </w:rPr>
        <w:t>d</w:t>
      </w:r>
    </w:p>
    <w:p w14:paraId="143DDECA" w14:textId="77777777" w:rsidR="00366887" w:rsidRDefault="00366887" w:rsidP="00366887">
      <w:pPr>
        <w:spacing w:before="46"/>
        <w:ind w:right="106"/>
        <w:jc w:val="right"/>
      </w:pPr>
      <w:r>
        <w:rPr>
          <w:w w:val="108"/>
        </w:rPr>
        <w:t>N</w:t>
      </w:r>
      <w:r>
        <w:rPr>
          <w:spacing w:val="1"/>
          <w:w w:val="108"/>
        </w:rPr>
        <w:t>e</w:t>
      </w:r>
      <w:r>
        <w:rPr>
          <w:w w:val="108"/>
        </w:rPr>
        <w:t>w</w:t>
      </w:r>
      <w:r>
        <w:rPr>
          <w:spacing w:val="-1"/>
          <w:w w:val="108"/>
        </w:rPr>
        <w:t>m</w:t>
      </w:r>
      <w:r>
        <w:rPr>
          <w:spacing w:val="1"/>
          <w:w w:val="108"/>
        </w:rPr>
        <w:t>a</w:t>
      </w:r>
      <w:r>
        <w:rPr>
          <w:spacing w:val="-1"/>
          <w:w w:val="108"/>
        </w:rPr>
        <w:t>r</w:t>
      </w:r>
      <w:r>
        <w:rPr>
          <w:w w:val="108"/>
        </w:rPr>
        <w:t>k</w:t>
      </w:r>
      <w:r>
        <w:rPr>
          <w:spacing w:val="1"/>
          <w:w w:val="108"/>
        </w:rPr>
        <w:t>e</w:t>
      </w:r>
      <w:r>
        <w:rPr>
          <w:w w:val="108"/>
        </w:rPr>
        <w:t>t,</w:t>
      </w:r>
      <w:r>
        <w:rPr>
          <w:spacing w:val="-7"/>
          <w:w w:val="108"/>
        </w:rPr>
        <w:t xml:space="preserve"> </w:t>
      </w:r>
      <w:r>
        <w:rPr>
          <w:spacing w:val="-1"/>
          <w:w w:val="92"/>
        </w:rPr>
        <w:t>A</w:t>
      </w:r>
      <w:r>
        <w:rPr>
          <w:spacing w:val="1"/>
          <w:w w:val="111"/>
        </w:rPr>
        <w:t>u</w:t>
      </w:r>
      <w:r>
        <w:t>ckl</w:t>
      </w:r>
      <w:r>
        <w:rPr>
          <w:spacing w:val="1"/>
          <w:w w:val="125"/>
        </w:rPr>
        <w:t>a</w:t>
      </w:r>
      <w:r>
        <w:rPr>
          <w:spacing w:val="-1"/>
          <w:w w:val="111"/>
        </w:rPr>
        <w:t>n</w:t>
      </w:r>
      <w:r>
        <w:rPr>
          <w:w w:val="111"/>
        </w:rPr>
        <w:t>d</w:t>
      </w:r>
    </w:p>
    <w:p w14:paraId="4F8BDF10" w14:textId="4EEBB668" w:rsidR="009577D6" w:rsidRDefault="00366887" w:rsidP="009577D6">
      <w:pPr>
        <w:spacing w:before="46" w:line="220" w:lineRule="exact"/>
        <w:ind w:right="110"/>
        <w:jc w:val="right"/>
        <w:rPr>
          <w:w w:val="111"/>
          <w:position w:val="-1"/>
        </w:rPr>
      </w:pPr>
      <w:r>
        <w:rPr>
          <w:spacing w:val="-1"/>
          <w:position w:val="-1"/>
        </w:rPr>
        <w:t>+6</w:t>
      </w:r>
      <w:r>
        <w:rPr>
          <w:position w:val="-1"/>
        </w:rPr>
        <w:t>4</w:t>
      </w:r>
      <w:r>
        <w:rPr>
          <w:spacing w:val="31"/>
          <w:position w:val="-1"/>
        </w:rPr>
        <w:t xml:space="preserve"> </w:t>
      </w:r>
      <w:r>
        <w:rPr>
          <w:position w:val="-1"/>
        </w:rPr>
        <w:t>9</w:t>
      </w:r>
      <w:r>
        <w:rPr>
          <w:spacing w:val="16"/>
          <w:position w:val="-1"/>
        </w:rPr>
        <w:t xml:space="preserve"> </w:t>
      </w:r>
      <w:r>
        <w:rPr>
          <w:spacing w:val="1"/>
          <w:position w:val="-1"/>
        </w:rPr>
        <w:t>3</w:t>
      </w:r>
      <w:r>
        <w:rPr>
          <w:spacing w:val="-1"/>
          <w:position w:val="-1"/>
        </w:rPr>
        <w:t>7</w:t>
      </w:r>
      <w:r>
        <w:rPr>
          <w:position w:val="-1"/>
        </w:rPr>
        <w:t>3</w:t>
      </w:r>
      <w:r>
        <w:rPr>
          <w:spacing w:val="39"/>
          <w:position w:val="-1"/>
        </w:rPr>
        <w:t xml:space="preserve"> </w:t>
      </w:r>
      <w:r>
        <w:rPr>
          <w:spacing w:val="-1"/>
          <w:position w:val="-1"/>
        </w:rPr>
        <w:t>7</w:t>
      </w:r>
      <w:r>
        <w:rPr>
          <w:spacing w:val="1"/>
          <w:position w:val="-1"/>
        </w:rPr>
        <w:t>5</w:t>
      </w:r>
      <w:r>
        <w:rPr>
          <w:spacing w:val="-1"/>
          <w:position w:val="-1"/>
        </w:rPr>
        <w:t>9</w:t>
      </w:r>
      <w:r>
        <w:rPr>
          <w:position w:val="-1"/>
        </w:rPr>
        <w:t>9</w:t>
      </w:r>
      <w:r>
        <w:rPr>
          <w:spacing w:val="50"/>
          <w:position w:val="-1"/>
        </w:rPr>
        <w:t xml:space="preserve"> </w:t>
      </w:r>
      <w:r w:rsidR="00677F82">
        <w:rPr>
          <w:spacing w:val="1"/>
          <w:position w:val="-1"/>
        </w:rPr>
        <w:t>e</w:t>
      </w:r>
      <w:r w:rsidR="00677F82">
        <w:rPr>
          <w:spacing w:val="-2"/>
          <w:position w:val="-1"/>
        </w:rPr>
        <w:t>x</w:t>
      </w:r>
      <w:r w:rsidR="00677F82">
        <w:rPr>
          <w:position w:val="-1"/>
        </w:rPr>
        <w:t>t.</w:t>
      </w:r>
      <w:r>
        <w:rPr>
          <w:spacing w:val="28"/>
          <w:position w:val="-1"/>
        </w:rPr>
        <w:t xml:space="preserve"> </w:t>
      </w:r>
      <w:r>
        <w:rPr>
          <w:spacing w:val="1"/>
          <w:w w:val="111"/>
          <w:position w:val="-1"/>
        </w:rPr>
        <w:t>8</w:t>
      </w:r>
      <w:r>
        <w:rPr>
          <w:spacing w:val="-1"/>
          <w:w w:val="111"/>
          <w:position w:val="-1"/>
        </w:rPr>
        <w:t>9</w:t>
      </w:r>
      <w:r>
        <w:rPr>
          <w:spacing w:val="1"/>
          <w:w w:val="111"/>
          <w:position w:val="-1"/>
        </w:rPr>
        <w:t>4</w:t>
      </w:r>
      <w:r>
        <w:rPr>
          <w:spacing w:val="-1"/>
          <w:w w:val="111"/>
          <w:position w:val="-1"/>
        </w:rPr>
        <w:t>2</w:t>
      </w:r>
      <w:r>
        <w:rPr>
          <w:w w:val="111"/>
          <w:position w:val="-1"/>
        </w:rPr>
        <w:t>2</w:t>
      </w:r>
    </w:p>
    <w:p w14:paraId="057C4A9B" w14:textId="77777777" w:rsidR="009577D6" w:rsidRDefault="009577D6" w:rsidP="009577D6">
      <w:pPr>
        <w:spacing w:before="46" w:line="220" w:lineRule="exact"/>
        <w:ind w:right="110"/>
        <w:jc w:val="right"/>
      </w:pP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39"/>
        </w:rPr>
        <w:t xml:space="preserve"> </w:t>
      </w:r>
      <w:r>
        <w:t>U</w:t>
      </w:r>
      <w:r>
        <w:rPr>
          <w:spacing w:val="1"/>
          <w:w w:val="111"/>
        </w:rPr>
        <w:t>n</w:t>
      </w:r>
      <w:r>
        <w:rPr>
          <w:w w:val="80"/>
        </w:rPr>
        <w:t>i</w:t>
      </w:r>
      <w:r>
        <w:rPr>
          <w:spacing w:val="-2"/>
        </w:rPr>
        <w:t>v</w:t>
      </w:r>
      <w:r>
        <w:rPr>
          <w:spacing w:val="1"/>
          <w:w w:val="125"/>
        </w:rPr>
        <w:t>e</w:t>
      </w:r>
      <w:r>
        <w:rPr>
          <w:spacing w:val="-1"/>
        </w:rPr>
        <w:t>r</w:t>
      </w:r>
      <w:r>
        <w:rPr>
          <w:spacing w:val="2"/>
          <w:w w:val="128"/>
        </w:rPr>
        <w:t>s</w:t>
      </w:r>
      <w:r>
        <w:rPr>
          <w:w w:val="80"/>
        </w:rPr>
        <w:t>i</w:t>
      </w:r>
      <w:r>
        <w:t>ty</w:t>
      </w:r>
      <w:r>
        <w:rPr>
          <w:spacing w:val="6"/>
        </w:rPr>
        <w:t xml:space="preserve"> </w:t>
      </w:r>
      <w:r>
        <w:rPr>
          <w:spacing w:val="-1"/>
          <w:w w:val="99"/>
        </w:rPr>
        <w:t>o</w:t>
      </w:r>
      <w:r>
        <w:rPr>
          <w:w w:val="99"/>
        </w:rPr>
        <w:t>f</w:t>
      </w:r>
      <w:r>
        <w:rPr>
          <w:spacing w:val="-4"/>
          <w:w w:val="99"/>
        </w:rPr>
        <w:t xml:space="preserve"> </w:t>
      </w:r>
      <w:r>
        <w:rPr>
          <w:w w:val="92"/>
        </w:rPr>
        <w:t>A</w:t>
      </w:r>
      <w:r>
        <w:rPr>
          <w:spacing w:val="-1"/>
          <w:w w:val="111"/>
        </w:rPr>
        <w:t>u</w:t>
      </w:r>
      <w:r>
        <w:t>ckl</w:t>
      </w:r>
      <w:r>
        <w:rPr>
          <w:spacing w:val="1"/>
          <w:w w:val="125"/>
        </w:rPr>
        <w:t>a</w:t>
      </w:r>
      <w:r>
        <w:rPr>
          <w:spacing w:val="-1"/>
          <w:w w:val="111"/>
        </w:rPr>
        <w:t>n</w:t>
      </w:r>
      <w:r>
        <w:rPr>
          <w:w w:val="111"/>
        </w:rPr>
        <w:t>d</w:t>
      </w:r>
    </w:p>
    <w:p w14:paraId="0C46C4EC" w14:textId="77777777" w:rsidR="009577D6" w:rsidRDefault="009577D6" w:rsidP="009577D6">
      <w:pPr>
        <w:spacing w:before="46" w:line="220" w:lineRule="exact"/>
        <w:ind w:right="110"/>
        <w:jc w:val="right"/>
      </w:pPr>
      <w:r>
        <w:rPr>
          <w:w w:val="119"/>
        </w:rPr>
        <w:t>P</w:t>
      </w:r>
      <w:r>
        <w:rPr>
          <w:spacing w:val="-1"/>
        </w:rPr>
        <w:t>r</w:t>
      </w:r>
      <w:r>
        <w:rPr>
          <w:w w:val="80"/>
        </w:rPr>
        <w:t>i</w:t>
      </w:r>
      <w:r>
        <w:rPr>
          <w:w w:val="111"/>
        </w:rPr>
        <w:t>v</w:t>
      </w:r>
      <w:r>
        <w:rPr>
          <w:spacing w:val="-1"/>
          <w:w w:val="111"/>
        </w:rPr>
        <w:t>a</w:t>
      </w:r>
      <w:r>
        <w:t>t</w:t>
      </w:r>
      <w:r>
        <w:rPr>
          <w:w w:val="125"/>
        </w:rPr>
        <w:t>e</w:t>
      </w:r>
      <w:r>
        <w:rPr>
          <w:spacing w:val="6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a</w:t>
      </w:r>
      <w:r>
        <w:t>g</w:t>
      </w:r>
      <w:r>
        <w:rPr>
          <w:spacing w:val="38"/>
        </w:rPr>
        <w:t xml:space="preserve"> </w:t>
      </w:r>
      <w:r>
        <w:rPr>
          <w:spacing w:val="1"/>
          <w:w w:val="111"/>
        </w:rPr>
        <w:t>9</w:t>
      </w:r>
      <w:r>
        <w:rPr>
          <w:spacing w:val="-1"/>
          <w:w w:val="111"/>
        </w:rPr>
        <w:t>2</w:t>
      </w:r>
      <w:r>
        <w:rPr>
          <w:spacing w:val="1"/>
          <w:w w:val="111"/>
        </w:rPr>
        <w:t>0</w:t>
      </w:r>
      <w:r>
        <w:rPr>
          <w:spacing w:val="-1"/>
          <w:w w:val="111"/>
        </w:rPr>
        <w:t>1</w:t>
      </w:r>
      <w:r>
        <w:rPr>
          <w:w w:val="111"/>
        </w:rPr>
        <w:t>9</w:t>
      </w:r>
    </w:p>
    <w:p w14:paraId="11FD5672" w14:textId="77777777" w:rsidR="009577D6" w:rsidRDefault="009577D6" w:rsidP="009577D6">
      <w:pPr>
        <w:spacing w:before="46" w:line="220" w:lineRule="exact"/>
        <w:ind w:right="110"/>
        <w:jc w:val="right"/>
      </w:pPr>
      <w:r>
        <w:t>A</w:t>
      </w:r>
      <w:r>
        <w:rPr>
          <w:spacing w:val="1"/>
        </w:rPr>
        <w:t>u</w:t>
      </w:r>
      <w:r>
        <w:t>ck</w:t>
      </w:r>
      <w:r>
        <w:rPr>
          <w:spacing w:val="-2"/>
        </w:rPr>
        <w:t>l</w:t>
      </w:r>
      <w:r>
        <w:rPr>
          <w:spacing w:val="1"/>
        </w:rPr>
        <w:t>an</w:t>
      </w:r>
      <w:r>
        <w:rPr>
          <w:spacing w:val="-1"/>
        </w:rPr>
        <w:t>d</w:t>
      </w:r>
      <w:r>
        <w:t xml:space="preserve">, </w:t>
      </w:r>
      <w:r>
        <w:rPr>
          <w:spacing w:val="5"/>
        </w:rPr>
        <w:t>1142</w:t>
      </w:r>
    </w:p>
    <w:p w14:paraId="3EEA1C8B" w14:textId="77777777" w:rsidR="009577D6" w:rsidRDefault="009577D6" w:rsidP="009577D6">
      <w:pPr>
        <w:spacing w:before="46" w:line="220" w:lineRule="exact"/>
        <w:ind w:right="110"/>
        <w:jc w:val="right"/>
        <w:rPr>
          <w:w w:val="111"/>
        </w:rPr>
      </w:pPr>
      <w:r>
        <w:t>N</w:t>
      </w:r>
      <w:r>
        <w:rPr>
          <w:spacing w:val="1"/>
        </w:rPr>
        <w:t>e</w:t>
      </w:r>
      <w:r>
        <w:t>w</w:t>
      </w:r>
      <w:r>
        <w:rPr>
          <w:spacing w:val="27"/>
        </w:rPr>
        <w:t xml:space="preserve"> </w:t>
      </w:r>
      <w:r>
        <w:rPr>
          <w:w w:val="110"/>
        </w:rPr>
        <w:t>Z</w:t>
      </w:r>
      <w:r>
        <w:rPr>
          <w:spacing w:val="-1"/>
          <w:w w:val="110"/>
        </w:rPr>
        <w:t>e</w:t>
      </w:r>
      <w:r>
        <w:rPr>
          <w:spacing w:val="1"/>
          <w:w w:val="125"/>
        </w:rPr>
        <w:t>a</w:t>
      </w:r>
      <w:r>
        <w:rPr>
          <w:w w:val="80"/>
        </w:rPr>
        <w:t>l</w:t>
      </w:r>
      <w:r>
        <w:rPr>
          <w:spacing w:val="1"/>
          <w:w w:val="125"/>
        </w:rPr>
        <w:t>a</w:t>
      </w:r>
      <w:r>
        <w:rPr>
          <w:spacing w:val="-1"/>
          <w:w w:val="111"/>
        </w:rPr>
        <w:t>n</w:t>
      </w:r>
      <w:r>
        <w:rPr>
          <w:w w:val="111"/>
        </w:rPr>
        <w:t>d</w:t>
      </w:r>
    </w:p>
    <w:p w14:paraId="43C18561" w14:textId="77777777" w:rsidR="009577D6" w:rsidRDefault="009577D6" w:rsidP="009577D6">
      <w:pPr>
        <w:spacing w:before="46" w:line="220" w:lineRule="exact"/>
        <w:ind w:right="110"/>
        <w:jc w:val="right"/>
        <w:rPr>
          <w:w w:val="111"/>
          <w:position w:val="-1"/>
        </w:rPr>
      </w:pPr>
    </w:p>
    <w:p w14:paraId="7226ACA8" w14:textId="77777777" w:rsidR="009577D6" w:rsidRDefault="009577D6" w:rsidP="009577D6">
      <w:pPr>
        <w:spacing w:before="46" w:line="220" w:lineRule="exact"/>
        <w:ind w:right="110"/>
        <w:jc w:val="right"/>
        <w:rPr>
          <w:w w:val="111"/>
          <w:position w:val="-1"/>
        </w:rPr>
      </w:pPr>
    </w:p>
    <w:p w14:paraId="5A56B8CA" w14:textId="77777777" w:rsidR="009577D6" w:rsidRDefault="009577D6" w:rsidP="009577D6">
      <w:pPr>
        <w:spacing w:before="1" w:line="280" w:lineRule="exact"/>
        <w:jc w:val="center"/>
        <w:rPr>
          <w:rFonts w:ascii="DejaVu Sans" w:eastAsia="DejaVu Sans" w:hAnsi="DejaVu Sans" w:cs="DejaVu Sans"/>
          <w:b/>
          <w:sz w:val="24"/>
          <w:szCs w:val="24"/>
          <w:lang w:val="en-NZ"/>
        </w:rPr>
      </w:pPr>
      <w:r>
        <w:rPr>
          <w:rFonts w:ascii="DejaVu Sans" w:eastAsia="DejaVu Sans" w:hAnsi="DejaVu Sans" w:cs="DejaVu Sans"/>
          <w:b/>
          <w:sz w:val="24"/>
          <w:szCs w:val="24"/>
          <w:lang w:val="en-NZ"/>
        </w:rPr>
        <w:t>PARTICIPANT INFORMATION SHEET</w:t>
      </w:r>
    </w:p>
    <w:p w14:paraId="4BFC163E" w14:textId="05A27A51" w:rsidR="009577D6" w:rsidRDefault="005B1D70" w:rsidP="009577D6">
      <w:pPr>
        <w:spacing w:before="1" w:line="280" w:lineRule="exact"/>
        <w:jc w:val="center"/>
        <w:rPr>
          <w:rFonts w:ascii="DejaVu Sans" w:eastAsia="DejaVu Sans" w:hAnsi="DejaVu Sans" w:cs="DejaVu Sans"/>
          <w:b/>
          <w:sz w:val="24"/>
          <w:szCs w:val="24"/>
          <w:lang w:val="en-NZ"/>
        </w:rPr>
      </w:pPr>
      <w:r>
        <w:rPr>
          <w:rFonts w:ascii="DejaVu Sans" w:eastAsia="DejaVu Sans" w:hAnsi="DejaVu Sans" w:cs="DejaVu Sans"/>
          <w:b/>
          <w:sz w:val="24"/>
          <w:szCs w:val="24"/>
          <w:lang w:val="en-NZ"/>
        </w:rPr>
        <w:t xml:space="preserve">Improving </w:t>
      </w:r>
      <w:r w:rsidR="009A12A5">
        <w:rPr>
          <w:rFonts w:ascii="DejaVu Sans" w:eastAsia="DejaVu Sans" w:hAnsi="DejaVu Sans" w:cs="DejaVu Sans"/>
          <w:b/>
          <w:sz w:val="24"/>
          <w:szCs w:val="24"/>
          <w:lang w:val="en-NZ"/>
        </w:rPr>
        <w:t>Software Engineering Processes</w:t>
      </w:r>
    </w:p>
    <w:p w14:paraId="20EE21D7" w14:textId="77777777" w:rsidR="009577D6" w:rsidRDefault="009577D6" w:rsidP="009577D6">
      <w:pPr>
        <w:spacing w:before="1" w:line="280" w:lineRule="exact"/>
        <w:jc w:val="center"/>
        <w:rPr>
          <w:sz w:val="28"/>
          <w:szCs w:val="28"/>
        </w:rPr>
      </w:pPr>
    </w:p>
    <w:p w14:paraId="6A94FC5C" w14:textId="1EE3BF18" w:rsidR="009577D6" w:rsidRPr="001A16F7" w:rsidRDefault="009577D6" w:rsidP="009521D8">
      <w:pPr>
        <w:ind w:left="116"/>
        <w:rPr>
          <w:rFonts w:eastAsia="DejaVu Sans"/>
          <w:spacing w:val="1"/>
          <w:sz w:val="24"/>
          <w:szCs w:val="24"/>
        </w:rPr>
      </w:pPr>
      <w:r w:rsidRPr="00606F20">
        <w:rPr>
          <w:rFonts w:eastAsia="DejaVu Sans"/>
          <w:spacing w:val="-1"/>
          <w:sz w:val="24"/>
          <w:szCs w:val="24"/>
        </w:rPr>
        <w:t>N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me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pacing w:val="2"/>
          <w:sz w:val="24"/>
          <w:szCs w:val="24"/>
        </w:rPr>
        <w:t>c</w:t>
      </w:r>
      <w:r w:rsidRPr="00606F20">
        <w:rPr>
          <w:rFonts w:eastAsia="DejaVu Sans"/>
          <w:sz w:val="24"/>
          <w:szCs w:val="24"/>
        </w:rPr>
        <w:t>he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="001A16F7">
        <w:rPr>
          <w:rFonts w:eastAsia="DejaVu Sans"/>
          <w:spacing w:val="-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="00E134AE">
        <w:rPr>
          <w:rFonts w:eastAsia="DejaVu Sans"/>
          <w:spacing w:val="1"/>
          <w:sz w:val="24"/>
          <w:szCs w:val="24"/>
        </w:rPr>
        <w:t xml:space="preserve"> Dr. Kelly </w:t>
      </w:r>
      <w:proofErr w:type="spellStart"/>
      <w:r w:rsidR="00E134AE">
        <w:rPr>
          <w:rFonts w:eastAsia="DejaVu Sans"/>
          <w:spacing w:val="1"/>
          <w:sz w:val="24"/>
          <w:szCs w:val="24"/>
        </w:rPr>
        <w:t>Blincoe</w:t>
      </w:r>
      <w:proofErr w:type="spellEnd"/>
      <w:r w:rsidR="001A16F7">
        <w:rPr>
          <w:rFonts w:eastAsia="DejaVu Sans"/>
          <w:spacing w:val="1"/>
          <w:sz w:val="24"/>
          <w:szCs w:val="24"/>
        </w:rPr>
        <w:t xml:space="preserve">, </w:t>
      </w:r>
      <w:del w:id="1" w:author="James Tizard" w:date="2019-12-18T20:55:00Z">
        <w:r w:rsidR="00686065" w:rsidDel="00CB5334">
          <w:rPr>
            <w:rFonts w:eastAsia="DejaVu Sans"/>
            <w:spacing w:val="1"/>
            <w:sz w:val="24"/>
            <w:szCs w:val="24"/>
          </w:rPr>
          <w:delText>Dr.</w:delText>
        </w:r>
        <w:r w:rsidR="001A16F7" w:rsidRPr="001A16F7" w:rsidDel="00CB5334">
          <w:rPr>
            <w:rFonts w:eastAsia="DejaVu Sans"/>
            <w:spacing w:val="1"/>
            <w:sz w:val="24"/>
            <w:szCs w:val="24"/>
          </w:rPr>
          <w:delText xml:space="preserve"> Antonio Martini</w:delText>
        </w:r>
        <w:r w:rsidR="0098326C" w:rsidDel="00CB5334">
          <w:rPr>
            <w:rFonts w:eastAsia="DejaVu Sans"/>
            <w:spacing w:val="1"/>
            <w:sz w:val="24"/>
            <w:szCs w:val="24"/>
          </w:rPr>
          <w:delText>, Dr. Bogdan Vasilescu, Dr. Vladimir Filkov,</w:delText>
        </w:r>
        <w:r w:rsidR="0098326C" w:rsidRPr="0098326C" w:rsidDel="00CB5334">
          <w:rPr>
            <w:rFonts w:eastAsia="DejaVu Sans"/>
            <w:spacing w:val="1"/>
            <w:sz w:val="24"/>
            <w:szCs w:val="24"/>
          </w:rPr>
          <w:delText xml:space="preserve"> </w:delText>
        </w:r>
        <w:r w:rsidR="0098326C" w:rsidDel="00CB5334">
          <w:rPr>
            <w:rFonts w:eastAsia="DejaVu Sans"/>
            <w:spacing w:val="1"/>
            <w:sz w:val="24"/>
            <w:szCs w:val="24"/>
          </w:rPr>
          <w:delText>Jim Buchan</w:delText>
        </w:r>
        <w:r w:rsidR="009521D8" w:rsidDel="00CB5334">
          <w:rPr>
            <w:rFonts w:eastAsia="DejaVu Sans"/>
            <w:spacing w:val="1"/>
            <w:sz w:val="24"/>
            <w:szCs w:val="24"/>
          </w:rPr>
          <w:delText xml:space="preserve">, </w:delText>
        </w:r>
        <w:r w:rsidR="009521D8" w:rsidRPr="00231CA1" w:rsidDel="00CB5334">
          <w:rPr>
            <w:rFonts w:eastAsia="DejaVu Sans"/>
            <w:spacing w:val="1"/>
            <w:sz w:val="24"/>
            <w:szCs w:val="24"/>
          </w:rPr>
          <w:delText>Holly Hagenson</w:delText>
        </w:r>
        <w:r w:rsidR="009521D8" w:rsidDel="00CB5334">
          <w:rPr>
            <w:rFonts w:eastAsia="DejaVu Sans"/>
            <w:spacing w:val="1"/>
            <w:sz w:val="24"/>
            <w:szCs w:val="24"/>
          </w:rPr>
          <w:delText xml:space="preserve">, </w:delText>
        </w:r>
        <w:r w:rsidR="009521D8" w:rsidRPr="00231CA1" w:rsidDel="00CB5334">
          <w:rPr>
            <w:rFonts w:eastAsia="DejaVu Sans"/>
            <w:spacing w:val="1"/>
            <w:sz w:val="24"/>
            <w:szCs w:val="24"/>
          </w:rPr>
          <w:delText>Jessica Alcantara</w:delText>
        </w:r>
        <w:r w:rsidR="009521D8" w:rsidDel="00CB5334">
          <w:rPr>
            <w:rFonts w:eastAsia="DejaVu Sans"/>
            <w:spacing w:val="1"/>
            <w:sz w:val="24"/>
            <w:szCs w:val="24"/>
          </w:rPr>
          <w:delText xml:space="preserve">, </w:delText>
        </w:r>
        <w:r w:rsidR="009521D8" w:rsidRPr="00231CA1" w:rsidDel="00CB5334">
          <w:rPr>
            <w:rFonts w:eastAsia="DejaVu Sans"/>
            <w:spacing w:val="1"/>
            <w:sz w:val="24"/>
            <w:szCs w:val="24"/>
          </w:rPr>
          <w:delText>Jenny Lim</w:delText>
        </w:r>
        <w:r w:rsidR="009521D8" w:rsidDel="00CB5334">
          <w:rPr>
            <w:rFonts w:eastAsia="DejaVu Sans"/>
            <w:spacing w:val="1"/>
            <w:sz w:val="24"/>
            <w:szCs w:val="24"/>
          </w:rPr>
          <w:delText xml:space="preserve">, and </w:delText>
        </w:r>
        <w:r w:rsidR="009521D8" w:rsidRPr="00231CA1" w:rsidDel="00CB5334">
          <w:rPr>
            <w:rFonts w:eastAsia="DejaVu Sans"/>
            <w:spacing w:val="1"/>
            <w:sz w:val="24"/>
            <w:szCs w:val="24"/>
          </w:rPr>
          <w:delText>Woo Jin Kang</w:delText>
        </w:r>
      </w:del>
      <w:ins w:id="2" w:author="Kelly Blincoe" w:date="2019-12-13T09:19:00Z">
        <w:del w:id="3" w:author="James Tizard" w:date="2019-12-18T20:55:00Z">
          <w:r w:rsidR="00CC23A5" w:rsidDel="00CB5334">
            <w:rPr>
              <w:rFonts w:eastAsia="DejaVu Sans"/>
              <w:spacing w:val="1"/>
              <w:sz w:val="24"/>
              <w:szCs w:val="24"/>
            </w:rPr>
            <w:delText xml:space="preserve">, </w:delText>
          </w:r>
        </w:del>
        <w:r w:rsidR="00CC23A5">
          <w:rPr>
            <w:rFonts w:eastAsia="DejaVu Sans"/>
            <w:spacing w:val="1"/>
            <w:sz w:val="24"/>
            <w:szCs w:val="24"/>
          </w:rPr>
          <w:t>James Tizard</w:t>
        </w:r>
      </w:ins>
    </w:p>
    <w:p w14:paraId="70A24BA8" w14:textId="77777777" w:rsidR="009577D6" w:rsidRPr="001A16F7" w:rsidRDefault="009577D6" w:rsidP="009577D6">
      <w:pPr>
        <w:spacing w:before="1" w:line="280" w:lineRule="exact"/>
        <w:rPr>
          <w:rFonts w:eastAsia="DejaVu Sans"/>
          <w:spacing w:val="1"/>
          <w:sz w:val="24"/>
          <w:szCs w:val="24"/>
        </w:rPr>
      </w:pPr>
    </w:p>
    <w:p w14:paraId="1D3D5E00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se</w:t>
      </w:r>
      <w:r>
        <w:rPr>
          <w:rFonts w:ascii="DejaVu Sans" w:eastAsia="DejaVu Sans" w:hAnsi="DejaVu Sans" w:cs="DejaVu Sans"/>
          <w:b/>
          <w:sz w:val="24"/>
          <w:szCs w:val="24"/>
        </w:rPr>
        <w:t>ar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he</w:t>
      </w:r>
      <w:r>
        <w:rPr>
          <w:rFonts w:ascii="DejaVu Sans" w:eastAsia="DejaVu Sans" w:hAnsi="DejaVu Sans" w:cs="DejaVu Sans"/>
          <w:b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nt</w:t>
      </w:r>
      <w:r>
        <w:rPr>
          <w:rFonts w:ascii="DejaVu Sans" w:eastAsia="DejaVu Sans" w:hAnsi="DejaVu Sans" w:cs="DejaVu Sans"/>
          <w:b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d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n</w:t>
      </w:r>
    </w:p>
    <w:p w14:paraId="564BE41D" w14:textId="496E4FBE" w:rsidR="009577D6" w:rsidRPr="00606F20" w:rsidRDefault="009577D6" w:rsidP="00323EED">
      <w:pPr>
        <w:ind w:left="116"/>
        <w:rPr>
          <w:sz w:val="24"/>
          <w:szCs w:val="24"/>
          <w:lang w:eastAsia="en-NZ"/>
        </w:rPr>
      </w:pPr>
      <w:r w:rsidRPr="00606F20">
        <w:rPr>
          <w:sz w:val="24"/>
          <w:szCs w:val="24"/>
          <w:lang w:eastAsia="en-NZ"/>
        </w:rPr>
        <w:t xml:space="preserve">Dr. </w:t>
      </w:r>
      <w:r>
        <w:rPr>
          <w:sz w:val="24"/>
          <w:szCs w:val="24"/>
          <w:lang w:eastAsia="en-NZ"/>
        </w:rPr>
        <w:t xml:space="preserve">Kelly </w:t>
      </w:r>
      <w:proofErr w:type="spellStart"/>
      <w:r>
        <w:rPr>
          <w:sz w:val="24"/>
          <w:szCs w:val="24"/>
          <w:lang w:eastAsia="en-NZ"/>
        </w:rPr>
        <w:t>Blincoe</w:t>
      </w:r>
      <w:proofErr w:type="spellEnd"/>
      <w:r w:rsidR="00897104">
        <w:rPr>
          <w:sz w:val="24"/>
          <w:szCs w:val="24"/>
          <w:lang w:eastAsia="en-NZ"/>
        </w:rPr>
        <w:t xml:space="preserve"> is </w:t>
      </w:r>
      <w:r>
        <w:rPr>
          <w:sz w:val="24"/>
          <w:szCs w:val="24"/>
          <w:lang w:eastAsia="en-NZ"/>
        </w:rPr>
        <w:t xml:space="preserve">a Lecturer </w:t>
      </w:r>
      <w:r w:rsidRPr="00606F20">
        <w:rPr>
          <w:sz w:val="24"/>
          <w:szCs w:val="24"/>
          <w:lang w:eastAsia="en-NZ"/>
        </w:rPr>
        <w:t>of Software Engineering</w:t>
      </w:r>
      <w:r>
        <w:rPr>
          <w:sz w:val="24"/>
          <w:szCs w:val="24"/>
          <w:lang w:eastAsia="en-NZ"/>
        </w:rPr>
        <w:t xml:space="preserve"> in</w:t>
      </w:r>
      <w:r w:rsidRPr="00606F20">
        <w:rPr>
          <w:sz w:val="24"/>
          <w:szCs w:val="24"/>
          <w:lang w:eastAsia="en-NZ"/>
        </w:rPr>
        <w:t xml:space="preserve"> the Department of </w:t>
      </w:r>
      <w:proofErr w:type="spellStart"/>
      <w:r w:rsidRPr="00606F20">
        <w:rPr>
          <w:sz w:val="24"/>
          <w:szCs w:val="24"/>
          <w:lang w:eastAsia="en-NZ"/>
        </w:rPr>
        <w:t>Electrical</w:t>
      </w:r>
      <w:r w:rsidR="009521D8">
        <w:rPr>
          <w:sz w:val="24"/>
          <w:szCs w:val="24"/>
          <w:lang w:eastAsia="en-NZ"/>
        </w:rPr>
        <w:t>,</w:t>
      </w:r>
      <w:r w:rsidRPr="00606F20">
        <w:rPr>
          <w:sz w:val="24"/>
          <w:szCs w:val="24"/>
          <w:lang w:eastAsia="en-NZ"/>
        </w:rPr>
        <w:t>Computer</w:t>
      </w:r>
      <w:proofErr w:type="spellEnd"/>
      <w:ins w:id="4" w:author="James Tizard" w:date="2019-12-18T20:56:00Z">
        <w:r w:rsidR="003C4535">
          <w:rPr>
            <w:sz w:val="24"/>
            <w:szCs w:val="24"/>
            <w:lang w:eastAsia="en-NZ"/>
          </w:rPr>
          <w:t>.</w:t>
        </w:r>
      </w:ins>
      <w:del w:id="5" w:author="James Tizard" w:date="2019-12-18T20:56:00Z">
        <w:r w:rsidR="009521D8" w:rsidDel="003C4535">
          <w:rPr>
            <w:sz w:val="24"/>
            <w:szCs w:val="24"/>
            <w:lang w:eastAsia="en-NZ"/>
          </w:rPr>
          <w:delText>, and Software</w:delText>
        </w:r>
        <w:r w:rsidRPr="00606F20" w:rsidDel="003C4535">
          <w:rPr>
            <w:sz w:val="24"/>
            <w:szCs w:val="24"/>
            <w:lang w:eastAsia="en-NZ"/>
          </w:rPr>
          <w:delText xml:space="preserve"> Engineering</w:delText>
        </w:r>
        <w:r w:rsidDel="003C4535">
          <w:rPr>
            <w:sz w:val="24"/>
            <w:szCs w:val="24"/>
            <w:lang w:eastAsia="en-NZ"/>
          </w:rPr>
          <w:delText xml:space="preserve"> at the University of Auckland</w:delText>
        </w:r>
        <w:r w:rsidR="00686065" w:rsidDel="003C4535">
          <w:rPr>
            <w:sz w:val="24"/>
            <w:szCs w:val="24"/>
            <w:lang w:eastAsia="en-NZ"/>
          </w:rPr>
          <w:delText xml:space="preserve">. </w:delText>
        </w:r>
        <w:r w:rsidR="0098326C" w:rsidDel="003C4535">
          <w:rPr>
            <w:sz w:val="24"/>
            <w:szCs w:val="24"/>
            <w:lang w:eastAsia="en-NZ"/>
          </w:rPr>
          <w:delText xml:space="preserve">Dr. Antonio Martini is an Associate Professor at the University of Oslo. Dr. Bogdan Vasilescu is an Assistant Professor at </w:delText>
        </w:r>
        <w:r w:rsidR="009F232A" w:rsidDel="003C4535">
          <w:rPr>
            <w:sz w:val="24"/>
            <w:szCs w:val="24"/>
            <w:lang w:eastAsia="en-NZ"/>
          </w:rPr>
          <w:delText>Carnegie Mellon University</w:delText>
        </w:r>
        <w:r w:rsidR="0098326C" w:rsidDel="003C4535">
          <w:rPr>
            <w:sz w:val="24"/>
            <w:szCs w:val="24"/>
            <w:lang w:eastAsia="en-NZ"/>
          </w:rPr>
          <w:delText>. Dr. Vladimir Filkov is a Professor at U</w:delText>
        </w:r>
        <w:r w:rsidR="009F232A" w:rsidDel="003C4535">
          <w:rPr>
            <w:sz w:val="24"/>
            <w:szCs w:val="24"/>
            <w:lang w:eastAsia="en-NZ"/>
          </w:rPr>
          <w:delText xml:space="preserve">niversity of </w:delText>
        </w:r>
        <w:r w:rsidR="0098326C" w:rsidDel="003C4535">
          <w:rPr>
            <w:sz w:val="24"/>
            <w:szCs w:val="24"/>
            <w:lang w:eastAsia="en-NZ"/>
          </w:rPr>
          <w:delText>C</w:delText>
        </w:r>
        <w:r w:rsidR="009F232A" w:rsidDel="003C4535">
          <w:rPr>
            <w:sz w:val="24"/>
            <w:szCs w:val="24"/>
            <w:lang w:eastAsia="en-NZ"/>
          </w:rPr>
          <w:delText xml:space="preserve">alifornia </w:delText>
        </w:r>
        <w:r w:rsidR="0098326C" w:rsidDel="003C4535">
          <w:rPr>
            <w:sz w:val="24"/>
            <w:szCs w:val="24"/>
            <w:lang w:eastAsia="en-NZ"/>
          </w:rPr>
          <w:delText xml:space="preserve">Davis; and Jim Buchan is a Senior Lecturer at </w:delText>
        </w:r>
        <w:r w:rsidR="009F232A" w:rsidDel="003C4535">
          <w:rPr>
            <w:sz w:val="24"/>
            <w:szCs w:val="24"/>
            <w:lang w:eastAsia="en-NZ"/>
          </w:rPr>
          <w:delText>Auckland University of Technology</w:delText>
        </w:r>
        <w:r w:rsidR="0098326C" w:rsidDel="003C4535">
          <w:rPr>
            <w:sz w:val="24"/>
            <w:szCs w:val="24"/>
            <w:lang w:eastAsia="en-NZ"/>
          </w:rPr>
          <w:delText>.</w:delText>
        </w:r>
        <w:r w:rsidR="009521D8" w:rsidDel="003C4535">
          <w:rPr>
            <w:sz w:val="24"/>
            <w:szCs w:val="24"/>
            <w:lang w:eastAsia="en-NZ"/>
          </w:rPr>
          <w:delText xml:space="preserve"> </w:delText>
        </w:r>
        <w:r w:rsidR="009521D8" w:rsidRPr="00231CA1" w:rsidDel="003C4535">
          <w:rPr>
            <w:rFonts w:eastAsia="DejaVu Sans"/>
            <w:spacing w:val="1"/>
            <w:sz w:val="24"/>
            <w:szCs w:val="24"/>
          </w:rPr>
          <w:delText>Holly Hagenson</w:delText>
        </w:r>
        <w:r w:rsidR="009521D8" w:rsidDel="003C4535">
          <w:rPr>
            <w:rFonts w:eastAsia="DejaVu Sans"/>
            <w:spacing w:val="1"/>
            <w:sz w:val="24"/>
            <w:szCs w:val="24"/>
          </w:rPr>
          <w:delText xml:space="preserve">, </w:delText>
        </w:r>
        <w:r w:rsidR="009521D8" w:rsidRPr="00231CA1" w:rsidDel="003C4535">
          <w:rPr>
            <w:rFonts w:eastAsia="DejaVu Sans"/>
            <w:spacing w:val="1"/>
            <w:sz w:val="24"/>
            <w:szCs w:val="24"/>
          </w:rPr>
          <w:delText>Jessica Alcantara</w:delText>
        </w:r>
        <w:r w:rsidR="009521D8" w:rsidDel="003C4535">
          <w:rPr>
            <w:rFonts w:eastAsia="DejaVu Sans"/>
            <w:spacing w:val="1"/>
            <w:sz w:val="24"/>
            <w:szCs w:val="24"/>
          </w:rPr>
          <w:delText xml:space="preserve">, </w:delText>
        </w:r>
        <w:r w:rsidR="009521D8" w:rsidRPr="00231CA1" w:rsidDel="003C4535">
          <w:rPr>
            <w:rFonts w:eastAsia="DejaVu Sans"/>
            <w:spacing w:val="1"/>
            <w:sz w:val="24"/>
            <w:szCs w:val="24"/>
          </w:rPr>
          <w:delText>Jenny Lim</w:delText>
        </w:r>
        <w:r w:rsidR="009521D8" w:rsidDel="003C4535">
          <w:rPr>
            <w:rFonts w:eastAsia="DejaVu Sans"/>
            <w:spacing w:val="1"/>
            <w:sz w:val="24"/>
            <w:szCs w:val="24"/>
          </w:rPr>
          <w:delText xml:space="preserve">, and </w:delText>
        </w:r>
        <w:r w:rsidR="009521D8" w:rsidRPr="00231CA1" w:rsidDel="003C4535">
          <w:rPr>
            <w:rFonts w:eastAsia="DejaVu Sans"/>
            <w:spacing w:val="1"/>
            <w:sz w:val="24"/>
            <w:szCs w:val="24"/>
          </w:rPr>
          <w:delText>Woo Jin Kang</w:delText>
        </w:r>
        <w:r w:rsidR="009521D8" w:rsidDel="003C4535">
          <w:rPr>
            <w:rFonts w:eastAsia="DejaVu Sans"/>
            <w:spacing w:val="1"/>
            <w:sz w:val="24"/>
            <w:szCs w:val="24"/>
          </w:rPr>
          <w:delText xml:space="preserve"> are Bachelor of Engineering students at the University of Auckland.</w:delText>
        </w:r>
      </w:del>
      <w:ins w:id="6" w:author="Kelly Blincoe" w:date="2019-12-13T09:20:00Z">
        <w:r w:rsidR="00CC23A5">
          <w:rPr>
            <w:rFonts w:eastAsia="DejaVu Sans"/>
            <w:spacing w:val="1"/>
            <w:sz w:val="24"/>
            <w:szCs w:val="24"/>
          </w:rPr>
          <w:t xml:space="preserve"> James Tizard is a PhD student at the University of Auckland.</w:t>
        </w:r>
      </w:ins>
    </w:p>
    <w:p w14:paraId="387B1CA1" w14:textId="77777777" w:rsidR="009577D6" w:rsidRPr="00796F29" w:rsidRDefault="009577D6" w:rsidP="009577D6">
      <w:pPr>
        <w:spacing w:before="1" w:line="280" w:lineRule="exact"/>
        <w:rPr>
          <w:sz w:val="18"/>
          <w:szCs w:val="28"/>
        </w:rPr>
      </w:pPr>
    </w:p>
    <w:p w14:paraId="66061C23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h</w:t>
      </w:r>
      <w:r>
        <w:rPr>
          <w:rFonts w:ascii="DejaVu Sans" w:eastAsia="DejaVu Sans" w:hAnsi="DejaVu Sans" w:cs="DejaVu Sans"/>
          <w:b/>
          <w:sz w:val="24"/>
          <w:szCs w:val="24"/>
        </w:rPr>
        <w:t>is Pr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j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ct</w:t>
      </w:r>
    </w:p>
    <w:p w14:paraId="137247C7" w14:textId="73A355A2" w:rsidR="009577D6" w:rsidDel="001A7476" w:rsidRDefault="009577D6" w:rsidP="00037AEA">
      <w:pPr>
        <w:ind w:left="116" w:right="590"/>
        <w:rPr>
          <w:del w:id="7" w:author="James Tizard" w:date="2019-12-19T11:55:00Z"/>
          <w:rFonts w:eastAsia="DejaVu Sans"/>
          <w:spacing w:val="1"/>
          <w:sz w:val="24"/>
          <w:szCs w:val="24"/>
        </w:rPr>
        <w:pPrChange w:id="8" w:author="James Tizard" w:date="2019-12-19T12:21:00Z">
          <w:pPr>
            <w:ind w:left="116" w:right="590"/>
          </w:pPr>
        </w:pPrChange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io</w:t>
      </w:r>
      <w:r w:rsidRPr="00606F20">
        <w:rPr>
          <w:rFonts w:eastAsia="DejaVu Sans"/>
          <w:i/>
          <w:sz w:val="24"/>
          <w:szCs w:val="24"/>
          <w:u w:val="single" w:color="000000"/>
        </w:rPr>
        <w:t>n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l</w:t>
      </w:r>
      <w:r w:rsidRPr="00606F20">
        <w:rPr>
          <w:rFonts w:eastAsia="DejaVu Sans"/>
          <w:i/>
          <w:spacing w:val="3"/>
          <w:sz w:val="24"/>
          <w:szCs w:val="24"/>
          <w:u w:val="single" w:color="000000"/>
        </w:rPr>
        <w:t>e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ins w:id="9" w:author="James Tizard" w:date="2019-12-19T11:45:00Z">
        <w:r w:rsidR="005D208D">
          <w:rPr>
            <w:rFonts w:eastAsia="DejaVu Sans"/>
            <w:spacing w:val="1"/>
            <w:sz w:val="24"/>
            <w:szCs w:val="24"/>
          </w:rPr>
          <w:t xml:space="preserve">Online feedback from software users </w:t>
        </w:r>
      </w:ins>
      <w:ins w:id="10" w:author="James Tizard" w:date="2019-12-19T11:48:00Z">
        <w:r w:rsidR="005D208D">
          <w:rPr>
            <w:rFonts w:eastAsia="DejaVu Sans"/>
            <w:spacing w:val="1"/>
            <w:sz w:val="24"/>
            <w:szCs w:val="24"/>
          </w:rPr>
          <w:t xml:space="preserve">is </w:t>
        </w:r>
      </w:ins>
      <w:ins w:id="11" w:author="James Tizard" w:date="2019-12-19T11:49:00Z">
        <w:r w:rsidR="005D208D">
          <w:rPr>
            <w:rFonts w:eastAsia="DejaVu Sans"/>
            <w:spacing w:val="1"/>
            <w:sz w:val="24"/>
            <w:szCs w:val="24"/>
          </w:rPr>
          <w:t xml:space="preserve">an important source of requirements for </w:t>
        </w:r>
      </w:ins>
      <w:ins w:id="12" w:author="James Tizard" w:date="2019-12-19T11:50:00Z">
        <w:r w:rsidR="005D208D">
          <w:rPr>
            <w:rFonts w:eastAsia="DejaVu Sans"/>
            <w:spacing w:val="1"/>
            <w:sz w:val="24"/>
            <w:szCs w:val="24"/>
          </w:rPr>
          <w:t xml:space="preserve">developers and a very active area </w:t>
        </w:r>
      </w:ins>
      <w:ins w:id="13" w:author="James Tizard" w:date="2019-12-19T11:51:00Z">
        <w:r w:rsidR="005D208D">
          <w:rPr>
            <w:rFonts w:eastAsia="DejaVu Sans"/>
            <w:spacing w:val="1"/>
            <w:sz w:val="24"/>
            <w:szCs w:val="24"/>
          </w:rPr>
          <w:t>of</w:t>
        </w:r>
      </w:ins>
      <w:ins w:id="14" w:author="James Tizard" w:date="2019-12-19T11:50:00Z">
        <w:r w:rsidR="005D208D">
          <w:rPr>
            <w:rFonts w:eastAsia="DejaVu Sans"/>
            <w:spacing w:val="1"/>
            <w:sz w:val="24"/>
            <w:szCs w:val="24"/>
          </w:rPr>
          <w:t xml:space="preserve"> research</w:t>
        </w:r>
      </w:ins>
      <w:ins w:id="15" w:author="James Tizard" w:date="2019-12-19T11:51:00Z">
        <w:r w:rsidR="005D208D">
          <w:rPr>
            <w:rFonts w:eastAsia="DejaVu Sans"/>
            <w:spacing w:val="1"/>
            <w:sz w:val="24"/>
            <w:szCs w:val="24"/>
          </w:rPr>
          <w:t>. However, little is currently known about</w:t>
        </w:r>
      </w:ins>
      <w:ins w:id="16" w:author="James Tizard" w:date="2019-12-19T11:52:00Z">
        <w:r w:rsidR="005D208D">
          <w:rPr>
            <w:rFonts w:eastAsia="DejaVu Sans"/>
            <w:spacing w:val="1"/>
            <w:sz w:val="24"/>
            <w:szCs w:val="24"/>
          </w:rPr>
          <w:t xml:space="preserve"> the demographics</w:t>
        </w:r>
      </w:ins>
      <w:ins w:id="17" w:author="James Tizard" w:date="2019-12-19T11:53:00Z">
        <w:r w:rsidR="001A7476">
          <w:rPr>
            <w:rFonts w:eastAsia="DejaVu Sans"/>
            <w:spacing w:val="1"/>
            <w:sz w:val="24"/>
            <w:szCs w:val="24"/>
          </w:rPr>
          <w:t xml:space="preserve"> of software users who </w:t>
        </w:r>
      </w:ins>
      <w:ins w:id="18" w:author="James Tizard" w:date="2019-12-19T11:54:00Z">
        <w:r w:rsidR="001A7476">
          <w:rPr>
            <w:rFonts w:eastAsia="DejaVu Sans"/>
            <w:spacing w:val="1"/>
            <w:sz w:val="24"/>
            <w:szCs w:val="24"/>
          </w:rPr>
          <w:t>post feedback</w:t>
        </w:r>
      </w:ins>
      <w:ins w:id="19" w:author="James Tizard" w:date="2019-12-19T12:38:00Z">
        <w:r w:rsidR="00C3774D">
          <w:rPr>
            <w:rFonts w:eastAsia="DejaVu Sans"/>
            <w:spacing w:val="1"/>
            <w:sz w:val="24"/>
            <w:szCs w:val="24"/>
          </w:rPr>
          <w:t>, which</w:t>
        </w:r>
      </w:ins>
      <w:ins w:id="20" w:author="James Tizard" w:date="2019-12-19T11:55:00Z">
        <w:r w:rsidR="001A7476">
          <w:rPr>
            <w:rFonts w:eastAsia="DejaVu Sans"/>
            <w:spacing w:val="1"/>
            <w:sz w:val="24"/>
            <w:szCs w:val="24"/>
          </w:rPr>
          <w:t xml:space="preserve"> are likely some subset of the total user base.</w:t>
        </w:r>
      </w:ins>
      <w:ins w:id="21" w:author="James Tizard" w:date="2019-12-19T11:51:00Z">
        <w:r w:rsidR="005D208D">
          <w:rPr>
            <w:rFonts w:eastAsia="DejaVu Sans"/>
            <w:spacing w:val="1"/>
            <w:sz w:val="24"/>
            <w:szCs w:val="24"/>
          </w:rPr>
          <w:t xml:space="preserve"> </w:t>
        </w:r>
      </w:ins>
      <w:ins w:id="22" w:author="James Tizard" w:date="2019-12-19T11:50:00Z">
        <w:r w:rsidR="005D208D">
          <w:rPr>
            <w:rFonts w:eastAsia="DejaVu Sans"/>
            <w:spacing w:val="1"/>
            <w:sz w:val="24"/>
            <w:szCs w:val="24"/>
          </w:rPr>
          <w:t xml:space="preserve"> </w:t>
        </w:r>
      </w:ins>
      <w:del w:id="23" w:author="James Tizard" w:date="2019-12-19T11:55:00Z">
        <w:r w:rsidR="009A12A5" w:rsidRPr="009A12A5" w:rsidDel="001A7476">
          <w:rPr>
            <w:rFonts w:eastAsia="DejaVu Sans"/>
            <w:spacing w:val="1"/>
            <w:sz w:val="24"/>
            <w:szCs w:val="24"/>
          </w:rPr>
          <w:delText>Software development has changed dramatically in recent decades.</w:delText>
        </w:r>
        <w:r w:rsidR="009A12A5" w:rsidDel="001A7476">
          <w:rPr>
            <w:rFonts w:eastAsia="DejaVu Sans"/>
            <w:spacing w:val="1"/>
            <w:sz w:val="24"/>
            <w:szCs w:val="24"/>
          </w:rPr>
          <w:delText xml:space="preserve"> Thus, software practitioners likely face new challenges that are not well understood. </w:delText>
        </w:r>
      </w:del>
    </w:p>
    <w:p w14:paraId="5FA6ADE6" w14:textId="77777777" w:rsidR="001A7476" w:rsidRPr="00606F20" w:rsidRDefault="001A7476" w:rsidP="001A7476">
      <w:pPr>
        <w:ind w:right="590"/>
        <w:rPr>
          <w:ins w:id="24" w:author="James Tizard" w:date="2019-12-19T11:56:00Z"/>
          <w:sz w:val="24"/>
          <w:szCs w:val="24"/>
          <w:lang w:eastAsia="en-NZ"/>
        </w:rPr>
        <w:pPrChange w:id="25" w:author="James Tizard" w:date="2019-12-19T11:56:00Z">
          <w:pPr>
            <w:ind w:left="116" w:right="590"/>
          </w:pPr>
        </w:pPrChange>
      </w:pPr>
    </w:p>
    <w:p w14:paraId="223867B3" w14:textId="0E534114" w:rsidR="009577D6" w:rsidRPr="002F7AF3" w:rsidRDefault="009577D6" w:rsidP="00F17929">
      <w:pPr>
        <w:ind w:right="590"/>
        <w:rPr>
          <w:rFonts w:eastAsia="DejaVu Sans"/>
          <w:spacing w:val="1"/>
          <w:sz w:val="24"/>
          <w:szCs w:val="24"/>
          <w:rPrChange w:id="26" w:author="James Tizard" w:date="2019-12-19T12:06:00Z">
            <w:rPr>
              <w:sz w:val="24"/>
              <w:szCs w:val="24"/>
              <w:lang w:eastAsia="en-NZ"/>
            </w:rPr>
          </w:rPrChange>
        </w:rPr>
        <w:pPrChange w:id="27" w:author="James Tizard" w:date="2019-12-19T12:22:00Z">
          <w:pPr>
            <w:ind w:left="116" w:right="590"/>
          </w:pPr>
        </w:pPrChange>
      </w:pPr>
      <w:r w:rsidRPr="00606F20">
        <w:rPr>
          <w:rFonts w:eastAsia="DejaVu Sans"/>
          <w:i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z w:val="24"/>
          <w:szCs w:val="24"/>
          <w:u w:val="single" w:color="000000"/>
        </w:rPr>
        <w:t>m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s</w:t>
      </w:r>
      <w:r w:rsidRPr="00606F20">
        <w:rPr>
          <w:rFonts w:eastAsia="DejaVu Sans"/>
          <w:i/>
          <w:sz w:val="24"/>
          <w:szCs w:val="24"/>
        </w:rPr>
        <w:t>:</w:t>
      </w:r>
      <w:r w:rsidRPr="00606F20">
        <w:rPr>
          <w:rFonts w:eastAsia="DejaVu Sans"/>
          <w:i/>
          <w:spacing w:val="1"/>
          <w:sz w:val="24"/>
          <w:szCs w:val="24"/>
        </w:rPr>
        <w:t xml:space="preserve"> </w:t>
      </w:r>
      <w:r w:rsidR="009A12A5" w:rsidRPr="009A12A5">
        <w:rPr>
          <w:rFonts w:eastAsia="DejaVu Sans"/>
          <w:spacing w:val="1"/>
          <w:sz w:val="24"/>
          <w:szCs w:val="24"/>
        </w:rPr>
        <w:t xml:space="preserve">The research aims to better understand </w:t>
      </w:r>
      <w:ins w:id="28" w:author="James Tizard" w:date="2019-12-19T11:58:00Z">
        <w:r w:rsidR="001A7476">
          <w:rPr>
            <w:rFonts w:eastAsia="DejaVu Sans"/>
            <w:spacing w:val="1"/>
            <w:sz w:val="24"/>
            <w:szCs w:val="24"/>
          </w:rPr>
          <w:t>the demographics of so</w:t>
        </w:r>
      </w:ins>
      <w:ins w:id="29" w:author="James Tizard" w:date="2019-12-19T11:59:00Z">
        <w:r w:rsidR="001A7476">
          <w:rPr>
            <w:rFonts w:eastAsia="DejaVu Sans"/>
            <w:spacing w:val="1"/>
            <w:sz w:val="24"/>
            <w:szCs w:val="24"/>
          </w:rPr>
          <w:t>ftware users who do and don’t give feedback on apps store</w:t>
        </w:r>
      </w:ins>
      <w:ins w:id="30" w:author="James Tizard" w:date="2019-12-19T12:01:00Z">
        <w:r w:rsidR="001A7476">
          <w:rPr>
            <w:rFonts w:eastAsia="DejaVu Sans"/>
            <w:spacing w:val="1"/>
            <w:sz w:val="24"/>
            <w:szCs w:val="24"/>
          </w:rPr>
          <w:t>s</w:t>
        </w:r>
      </w:ins>
      <w:ins w:id="31" w:author="James Tizard" w:date="2019-12-19T12:00:00Z">
        <w:r w:rsidR="001A7476">
          <w:rPr>
            <w:rFonts w:eastAsia="DejaVu Sans"/>
            <w:spacing w:val="1"/>
            <w:sz w:val="24"/>
            <w:szCs w:val="24"/>
          </w:rPr>
          <w:t xml:space="preserve">, support forums and social media. </w:t>
        </w:r>
      </w:ins>
      <w:del w:id="32" w:author="James Tizard" w:date="2019-12-19T12:05:00Z">
        <w:r w:rsidR="009A12A5" w:rsidRPr="009A12A5" w:rsidDel="002F7AF3">
          <w:rPr>
            <w:rFonts w:eastAsia="DejaVu Sans"/>
            <w:spacing w:val="1"/>
            <w:sz w:val="24"/>
            <w:szCs w:val="24"/>
          </w:rPr>
          <w:delText>current challenges software engineers face in the software development process and investigate</w:delText>
        </w:r>
        <w:r w:rsidR="001948E2" w:rsidDel="002F7AF3">
          <w:rPr>
            <w:rFonts w:eastAsia="DejaVu Sans"/>
            <w:spacing w:val="1"/>
            <w:sz w:val="24"/>
            <w:szCs w:val="24"/>
          </w:rPr>
          <w:delText>s</w:delText>
        </w:r>
        <w:r w:rsidR="009A12A5" w:rsidRPr="009A12A5" w:rsidDel="002F7AF3">
          <w:rPr>
            <w:rFonts w:eastAsia="DejaVu Sans"/>
            <w:spacing w:val="1"/>
            <w:sz w:val="24"/>
            <w:szCs w:val="24"/>
          </w:rPr>
          <w:delText xml:space="preserve"> solutions for these challenges.</w:delText>
        </w:r>
      </w:del>
      <w:ins w:id="33" w:author="Kelly Blincoe" w:date="2019-12-13T09:20:00Z">
        <w:del w:id="34" w:author="James Tizard" w:date="2019-12-19T12:05:00Z">
          <w:r w:rsidR="00CC23A5" w:rsidDel="002F7AF3">
            <w:rPr>
              <w:rFonts w:eastAsia="DejaVu Sans"/>
              <w:spacing w:val="1"/>
              <w:sz w:val="24"/>
              <w:szCs w:val="24"/>
            </w:rPr>
            <w:delText xml:space="preserve"> We also aim to consider the perspective of software users and how their perspectives influence the software development process.</w:delText>
          </w:r>
        </w:del>
      </w:ins>
    </w:p>
    <w:p w14:paraId="68EEFFAA" w14:textId="07C86CAC" w:rsidR="009577D6" w:rsidRPr="00606F20" w:rsidRDefault="009577D6" w:rsidP="00F17929">
      <w:pPr>
        <w:ind w:right="590"/>
        <w:rPr>
          <w:sz w:val="24"/>
          <w:szCs w:val="24"/>
          <w:lang w:eastAsia="en-NZ"/>
        </w:rPr>
        <w:pPrChange w:id="35" w:author="James Tizard" w:date="2019-12-19T12:22:00Z">
          <w:pPr>
            <w:ind w:left="116" w:right="590"/>
          </w:pPr>
        </w:pPrChange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D</w:t>
      </w:r>
      <w:r w:rsidRPr="00606F20">
        <w:rPr>
          <w:rFonts w:eastAsia="DejaVu Sans"/>
          <w:i/>
          <w:sz w:val="24"/>
          <w:szCs w:val="24"/>
          <w:u w:val="single" w:color="000000"/>
        </w:rPr>
        <w:t>u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pacing w:val="2"/>
          <w:sz w:val="24"/>
          <w:szCs w:val="24"/>
          <w:u w:val="single" w:color="000000"/>
        </w:rPr>
        <w:t>n</w:t>
      </w:r>
      <w:r w:rsidRPr="00606F20">
        <w:rPr>
          <w:rFonts w:eastAsia="DejaVu Sans"/>
          <w:i/>
          <w:sz w:val="24"/>
          <w:szCs w:val="24"/>
        </w:rPr>
        <w:t>:</w:t>
      </w:r>
      <w:r w:rsidRPr="00606F20">
        <w:rPr>
          <w:rFonts w:eastAsia="DejaVu Sans"/>
          <w:i/>
          <w:spacing w:val="-1"/>
          <w:sz w:val="24"/>
          <w:szCs w:val="24"/>
        </w:rPr>
        <w:t xml:space="preserve"> </w:t>
      </w:r>
      <w:r w:rsidRPr="00606F20">
        <w:rPr>
          <w:sz w:val="24"/>
          <w:szCs w:val="24"/>
          <w:lang w:eastAsia="en-NZ"/>
        </w:rPr>
        <w:t xml:space="preserve">This research project will continue for </w:t>
      </w:r>
      <w:r w:rsidR="009A12A5">
        <w:rPr>
          <w:sz w:val="24"/>
          <w:szCs w:val="24"/>
          <w:lang w:eastAsia="en-NZ"/>
        </w:rPr>
        <w:t>36</w:t>
      </w:r>
      <w:r w:rsidRPr="00606F20">
        <w:rPr>
          <w:sz w:val="24"/>
          <w:szCs w:val="24"/>
          <w:lang w:eastAsia="en-NZ"/>
        </w:rPr>
        <w:t xml:space="preserve"> months.</w:t>
      </w:r>
    </w:p>
    <w:p w14:paraId="558233F8" w14:textId="6F18F8C9" w:rsidR="00A93035" w:rsidRDefault="009577D6" w:rsidP="00A93035">
      <w:pPr>
        <w:ind w:right="590"/>
        <w:rPr>
          <w:ins w:id="36" w:author="James Tizard" w:date="2019-12-19T12:25:00Z"/>
          <w:rFonts w:eastAsia="DejaVu Sans"/>
          <w:spacing w:val="1"/>
          <w:sz w:val="24"/>
          <w:szCs w:val="24"/>
        </w:rPr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B</w:t>
      </w:r>
      <w:r w:rsidRPr="00606F20">
        <w:rPr>
          <w:rFonts w:eastAsia="DejaVu Sans"/>
          <w:i/>
          <w:sz w:val="24"/>
          <w:szCs w:val="24"/>
          <w:u w:val="single" w:color="000000"/>
        </w:rPr>
        <w:t>en</w:t>
      </w:r>
      <w:r w:rsidRPr="00606F20">
        <w:rPr>
          <w:rFonts w:eastAsia="DejaVu Sans"/>
          <w:i/>
          <w:spacing w:val="-2"/>
          <w:sz w:val="24"/>
          <w:szCs w:val="24"/>
          <w:u w:val="single" w:color="000000"/>
        </w:rPr>
        <w:t>e</w:t>
      </w:r>
      <w:r w:rsidRPr="00606F20">
        <w:rPr>
          <w:rFonts w:eastAsia="DejaVu Sans"/>
          <w:i/>
          <w:sz w:val="24"/>
          <w:szCs w:val="24"/>
          <w:u w:val="single" w:color="000000"/>
        </w:rPr>
        <w:t>f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s</w:t>
      </w:r>
      <w:r w:rsidRPr="00606F20">
        <w:rPr>
          <w:rFonts w:eastAsia="DejaVu Sans"/>
          <w:i/>
          <w:sz w:val="24"/>
          <w:szCs w:val="24"/>
        </w:rPr>
        <w:t>:</w:t>
      </w:r>
      <w:r w:rsidRPr="00606F20">
        <w:t xml:space="preserve"> </w:t>
      </w:r>
      <w:r w:rsidRPr="00606F20">
        <w:rPr>
          <w:sz w:val="24"/>
          <w:szCs w:val="24"/>
          <w:lang w:eastAsia="en-NZ"/>
        </w:rPr>
        <w:t xml:space="preserve">By participating in this research, you will help </w:t>
      </w:r>
      <w:del w:id="37" w:author="James Tizard" w:date="2019-12-19T12:24:00Z">
        <w:r w:rsidRPr="00606F20" w:rsidDel="00A93035">
          <w:rPr>
            <w:sz w:val="24"/>
            <w:szCs w:val="24"/>
            <w:lang w:eastAsia="en-NZ"/>
          </w:rPr>
          <w:delText xml:space="preserve">us </w:delText>
        </w:r>
        <w:r w:rsidDel="00A93035">
          <w:rPr>
            <w:sz w:val="24"/>
            <w:szCs w:val="24"/>
            <w:lang w:eastAsia="en-NZ"/>
          </w:rPr>
          <w:delText xml:space="preserve">better understand </w:delText>
        </w:r>
      </w:del>
      <w:ins w:id="38" w:author="James Tizard" w:date="2019-12-19T12:24:00Z">
        <w:r w:rsidR="00A93035">
          <w:rPr>
            <w:sz w:val="24"/>
            <w:szCs w:val="24"/>
            <w:lang w:eastAsia="en-NZ"/>
          </w:rPr>
          <w:t xml:space="preserve">give </w:t>
        </w:r>
        <w:r w:rsidR="00A93035">
          <w:rPr>
            <w:rFonts w:eastAsia="DejaVu Sans"/>
            <w:spacing w:val="1"/>
            <w:sz w:val="24"/>
            <w:szCs w:val="24"/>
          </w:rPr>
          <w:t xml:space="preserve">richer context to </w:t>
        </w:r>
      </w:ins>
      <w:ins w:id="39" w:author="James Tizard" w:date="2019-12-19T12:25:00Z">
        <w:r w:rsidR="00A93035">
          <w:rPr>
            <w:rFonts w:eastAsia="DejaVu Sans"/>
            <w:spacing w:val="1"/>
            <w:sz w:val="24"/>
            <w:szCs w:val="24"/>
          </w:rPr>
          <w:t xml:space="preserve">online </w:t>
        </w:r>
      </w:ins>
      <w:ins w:id="40" w:author="James Tizard" w:date="2019-12-19T12:24:00Z">
        <w:r w:rsidR="00A93035">
          <w:rPr>
            <w:rFonts w:eastAsia="DejaVu Sans"/>
            <w:spacing w:val="1"/>
            <w:sz w:val="24"/>
            <w:szCs w:val="24"/>
          </w:rPr>
          <w:t>user feedback</w:t>
        </w:r>
      </w:ins>
      <w:ins w:id="41" w:author="James Tizard" w:date="2019-12-19T12:26:00Z">
        <w:r w:rsidR="00A93035">
          <w:rPr>
            <w:rFonts w:eastAsia="DejaVu Sans"/>
            <w:spacing w:val="1"/>
            <w:sz w:val="24"/>
            <w:szCs w:val="24"/>
          </w:rPr>
          <w:t xml:space="preserve"> and help inform the </w:t>
        </w:r>
      </w:ins>
      <w:ins w:id="42" w:author="James Tizard" w:date="2019-12-19T12:27:00Z">
        <w:r w:rsidR="00A93035">
          <w:rPr>
            <w:rFonts w:eastAsia="DejaVu Sans"/>
            <w:spacing w:val="1"/>
            <w:sz w:val="24"/>
            <w:szCs w:val="24"/>
          </w:rPr>
          <w:t xml:space="preserve">way this feedback is used to </w:t>
        </w:r>
      </w:ins>
      <w:ins w:id="43" w:author="James Tizard" w:date="2019-12-19T12:28:00Z">
        <w:r w:rsidR="00A93035">
          <w:rPr>
            <w:rFonts w:eastAsia="DejaVu Sans"/>
            <w:spacing w:val="1"/>
            <w:sz w:val="24"/>
            <w:szCs w:val="24"/>
          </w:rPr>
          <w:t xml:space="preserve">improve software </w:t>
        </w:r>
      </w:ins>
      <w:ins w:id="44" w:author="James Tizard" w:date="2019-12-19T12:29:00Z">
        <w:r w:rsidR="00A824A4">
          <w:rPr>
            <w:rFonts w:eastAsia="DejaVu Sans"/>
            <w:spacing w:val="1"/>
            <w:sz w:val="24"/>
            <w:szCs w:val="24"/>
          </w:rPr>
          <w:t xml:space="preserve">products </w:t>
        </w:r>
      </w:ins>
      <w:ins w:id="45" w:author="James Tizard" w:date="2019-12-19T12:28:00Z">
        <w:r w:rsidR="00A93035">
          <w:rPr>
            <w:rFonts w:eastAsia="DejaVu Sans"/>
            <w:spacing w:val="1"/>
            <w:sz w:val="24"/>
            <w:szCs w:val="24"/>
          </w:rPr>
          <w:t xml:space="preserve">for </w:t>
        </w:r>
      </w:ins>
      <w:ins w:id="46" w:author="James Tizard" w:date="2019-12-19T12:29:00Z">
        <w:r w:rsidR="00A824A4">
          <w:rPr>
            <w:rFonts w:eastAsia="DejaVu Sans"/>
            <w:spacing w:val="1"/>
            <w:sz w:val="24"/>
            <w:szCs w:val="24"/>
          </w:rPr>
          <w:t>their</w:t>
        </w:r>
      </w:ins>
      <w:ins w:id="47" w:author="James Tizard" w:date="2019-12-19T12:28:00Z">
        <w:r w:rsidR="00A93035">
          <w:rPr>
            <w:rFonts w:eastAsia="DejaVu Sans"/>
            <w:spacing w:val="1"/>
            <w:sz w:val="24"/>
            <w:szCs w:val="24"/>
          </w:rPr>
          <w:t xml:space="preserve"> us</w:t>
        </w:r>
      </w:ins>
      <w:ins w:id="48" w:author="James Tizard" w:date="2019-12-19T12:29:00Z">
        <w:r w:rsidR="00A93035">
          <w:rPr>
            <w:rFonts w:eastAsia="DejaVu Sans"/>
            <w:spacing w:val="1"/>
            <w:sz w:val="24"/>
            <w:szCs w:val="24"/>
          </w:rPr>
          <w:t>ers.</w:t>
        </w:r>
      </w:ins>
      <w:ins w:id="49" w:author="James Tizard" w:date="2019-12-19T12:27:00Z">
        <w:r w:rsidR="00A93035">
          <w:rPr>
            <w:rFonts w:eastAsia="DejaVu Sans"/>
            <w:spacing w:val="1"/>
            <w:sz w:val="24"/>
            <w:szCs w:val="24"/>
          </w:rPr>
          <w:t xml:space="preserve"> </w:t>
        </w:r>
      </w:ins>
    </w:p>
    <w:p w14:paraId="33D2FB18" w14:textId="1405084D" w:rsidR="009577D6" w:rsidRPr="00606F20" w:rsidDel="00A93035" w:rsidRDefault="005B1D70" w:rsidP="00F17929">
      <w:pPr>
        <w:ind w:right="590"/>
        <w:rPr>
          <w:del w:id="50" w:author="James Tizard" w:date="2019-12-19T12:29:00Z"/>
          <w:rFonts w:eastAsia="DejaVu Sans"/>
          <w:spacing w:val="-15"/>
          <w:sz w:val="24"/>
          <w:szCs w:val="24"/>
        </w:rPr>
        <w:pPrChange w:id="51" w:author="James Tizard" w:date="2019-12-19T12:22:00Z">
          <w:pPr>
            <w:ind w:left="116" w:right="590"/>
          </w:pPr>
        </w:pPrChange>
      </w:pPr>
      <w:del w:id="52" w:author="James Tizard" w:date="2019-12-19T12:29:00Z">
        <w:r w:rsidRPr="005B1D70" w:rsidDel="00A93035">
          <w:rPr>
            <w:rFonts w:eastAsia="DejaVu Sans"/>
            <w:spacing w:val="1"/>
            <w:sz w:val="24"/>
            <w:szCs w:val="24"/>
          </w:rPr>
          <w:delText xml:space="preserve">the </w:delText>
        </w:r>
        <w:r w:rsidR="009A12A5" w:rsidDel="00A93035">
          <w:rPr>
            <w:rFonts w:eastAsia="DejaVu Sans"/>
            <w:spacing w:val="1"/>
            <w:sz w:val="24"/>
            <w:szCs w:val="24"/>
          </w:rPr>
          <w:delText>current</w:delText>
        </w:r>
        <w:r w:rsidRPr="005B1D70" w:rsidDel="00A93035">
          <w:rPr>
            <w:rFonts w:eastAsia="DejaVu Sans"/>
            <w:spacing w:val="1"/>
            <w:sz w:val="24"/>
            <w:szCs w:val="24"/>
          </w:rPr>
          <w:delText xml:space="preserve"> challenges </w:delText>
        </w:r>
        <w:r w:rsidR="009A12A5" w:rsidDel="00A93035">
          <w:rPr>
            <w:rFonts w:eastAsia="DejaVu Sans"/>
            <w:spacing w:val="1"/>
            <w:sz w:val="24"/>
            <w:szCs w:val="24"/>
          </w:rPr>
          <w:delText xml:space="preserve">software practitioners </w:delText>
        </w:r>
        <w:r w:rsidRPr="005B1D70" w:rsidDel="00A93035">
          <w:rPr>
            <w:rFonts w:eastAsia="DejaVu Sans"/>
            <w:spacing w:val="1"/>
            <w:sz w:val="24"/>
            <w:szCs w:val="24"/>
          </w:rPr>
          <w:delText xml:space="preserve">face in </w:delText>
        </w:r>
        <w:r w:rsidR="009A12A5" w:rsidDel="00A93035">
          <w:rPr>
            <w:rFonts w:eastAsia="DejaVu Sans"/>
            <w:spacing w:val="1"/>
            <w:sz w:val="24"/>
            <w:szCs w:val="24"/>
          </w:rPr>
          <w:delText>modern software engineering processes and identify</w:delText>
        </w:r>
        <w:r w:rsidRPr="005B1D70" w:rsidDel="00A93035">
          <w:rPr>
            <w:rFonts w:eastAsia="DejaVu Sans"/>
            <w:spacing w:val="1"/>
            <w:sz w:val="24"/>
            <w:szCs w:val="24"/>
          </w:rPr>
          <w:delText xml:space="preserve"> strategies </w:delText>
        </w:r>
        <w:r w:rsidR="009A12A5" w:rsidDel="00A93035">
          <w:rPr>
            <w:rFonts w:eastAsia="DejaVu Sans"/>
            <w:spacing w:val="1"/>
            <w:sz w:val="24"/>
            <w:szCs w:val="24"/>
          </w:rPr>
          <w:delText>practitioners can take to overcome these challenges.</w:delText>
        </w:r>
        <w:r w:rsidDel="00A93035">
          <w:rPr>
            <w:sz w:val="24"/>
            <w:szCs w:val="24"/>
            <w:lang w:eastAsia="en-NZ"/>
          </w:rPr>
          <w:delText xml:space="preserve"> </w:delText>
        </w:r>
        <w:r w:rsidRPr="005B1D70" w:rsidDel="00A93035">
          <w:rPr>
            <w:sz w:val="24"/>
            <w:szCs w:val="24"/>
            <w:lang w:eastAsia="en-NZ"/>
          </w:rPr>
          <w:delText>This knowledge can help improve software productivity and quality.</w:delText>
        </w:r>
      </w:del>
    </w:p>
    <w:p w14:paraId="3FF7957F" w14:textId="70FBBA2C" w:rsidR="009577D6" w:rsidRPr="00606F20" w:rsidRDefault="009577D6" w:rsidP="00F17929">
      <w:pPr>
        <w:ind w:right="590"/>
        <w:rPr>
          <w:sz w:val="24"/>
          <w:szCs w:val="24"/>
          <w:lang w:eastAsia="en-NZ"/>
        </w:rPr>
        <w:pPrChange w:id="53" w:author="James Tizard" w:date="2019-12-19T12:22:00Z">
          <w:pPr>
            <w:ind w:left="116" w:right="590"/>
          </w:pPr>
        </w:pPrChange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Ri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s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k</w:t>
      </w:r>
      <w:r w:rsidRPr="00606F20">
        <w:rPr>
          <w:rFonts w:eastAsia="DejaVu Sans"/>
          <w:i/>
          <w:spacing w:val="3"/>
          <w:sz w:val="24"/>
          <w:szCs w:val="24"/>
          <w:u w:val="single" w:color="000000"/>
        </w:rPr>
        <w:t>s</w:t>
      </w:r>
      <w:r w:rsidRPr="00606F20">
        <w:rPr>
          <w:rFonts w:eastAsia="DejaVu Sans"/>
          <w:i/>
          <w:sz w:val="24"/>
          <w:szCs w:val="24"/>
        </w:rPr>
        <w:t>:</w:t>
      </w:r>
      <w:r w:rsidRPr="00606F20">
        <w:rPr>
          <w:rFonts w:eastAsia="DejaVu Sans"/>
          <w:i/>
          <w:spacing w:val="-1"/>
          <w:sz w:val="24"/>
          <w:szCs w:val="24"/>
        </w:rPr>
        <w:t xml:space="preserve"> </w:t>
      </w:r>
      <w:r w:rsidRPr="00606F20">
        <w:rPr>
          <w:rFonts w:eastAsia="DejaVu Sans"/>
          <w:spacing w:val="-13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2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n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this</w:t>
      </w:r>
      <w:r w:rsidRPr="00606F20">
        <w:rPr>
          <w:rFonts w:eastAsia="DejaVu Sans"/>
          <w:spacing w:val="1"/>
          <w:sz w:val="24"/>
          <w:szCs w:val="24"/>
        </w:rPr>
        <w:t xml:space="preserve"> study</w:t>
      </w:r>
      <w:r w:rsidRPr="00606F20">
        <w:rPr>
          <w:rFonts w:eastAsia="DejaVu Sans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s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pt</w:t>
      </w:r>
      <w:r w:rsidRPr="00606F20">
        <w:rPr>
          <w:rFonts w:eastAsia="DejaVu Sans"/>
          <w:spacing w:val="1"/>
          <w:sz w:val="24"/>
          <w:szCs w:val="24"/>
        </w:rPr>
        <w:t>i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l. </w:t>
      </w:r>
      <w:r w:rsidRPr="00606F20">
        <w:rPr>
          <w:sz w:val="24"/>
          <w:szCs w:val="24"/>
          <w:lang w:eastAsia="en-NZ"/>
        </w:rPr>
        <w:t xml:space="preserve">No personally identifiable </w:t>
      </w:r>
      <w:r>
        <w:rPr>
          <w:sz w:val="24"/>
          <w:szCs w:val="24"/>
          <w:lang w:eastAsia="en-NZ"/>
        </w:rPr>
        <w:t xml:space="preserve">information </w:t>
      </w:r>
      <w:r w:rsidRPr="00606F20">
        <w:rPr>
          <w:sz w:val="24"/>
          <w:szCs w:val="24"/>
          <w:lang w:eastAsia="en-NZ"/>
        </w:rPr>
        <w:t xml:space="preserve">will be published or distributed to any third parties. </w:t>
      </w:r>
    </w:p>
    <w:p w14:paraId="182EF172" w14:textId="65614B0E" w:rsidR="009577D6" w:rsidRPr="003B4825" w:rsidRDefault="009577D6" w:rsidP="00F17929">
      <w:pPr>
        <w:ind w:right="590"/>
        <w:rPr>
          <w:rFonts w:eastAsia="DejaVu Sans"/>
          <w:i/>
          <w:spacing w:val="-1"/>
          <w:sz w:val="24"/>
          <w:szCs w:val="24"/>
          <w:u w:val="single" w:color="000000"/>
        </w:rPr>
        <w:pPrChange w:id="54" w:author="James Tizard" w:date="2019-12-19T12:22:00Z">
          <w:pPr>
            <w:ind w:left="116" w:right="590"/>
          </w:pPr>
        </w:pPrChange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Other people</w:t>
      </w:r>
      <w:r w:rsidRPr="003B4825">
        <w:rPr>
          <w:rFonts w:eastAsia="DejaVu Sans"/>
          <w:i/>
          <w:spacing w:val="-1"/>
          <w:sz w:val="24"/>
          <w:szCs w:val="24"/>
          <w:u w:val="single" w:color="000000"/>
        </w:rPr>
        <w:t xml:space="preserve">: </w:t>
      </w:r>
      <w:r w:rsidR="00E134AE">
        <w:rPr>
          <w:rFonts w:eastAsia="DejaVu Sans"/>
          <w:spacing w:val="-1"/>
          <w:sz w:val="24"/>
          <w:szCs w:val="24"/>
        </w:rPr>
        <w:t>No one else will</w:t>
      </w:r>
      <w:r>
        <w:rPr>
          <w:rFonts w:eastAsia="DejaVu Sans"/>
          <w:spacing w:val="-1"/>
          <w:sz w:val="24"/>
          <w:szCs w:val="24"/>
        </w:rPr>
        <w:t xml:space="preserve"> </w:t>
      </w:r>
      <w:r w:rsidRPr="003B4825">
        <w:rPr>
          <w:rFonts w:eastAsia="DejaVu Sans"/>
          <w:spacing w:val="-1"/>
          <w:sz w:val="24"/>
          <w:szCs w:val="24"/>
        </w:rPr>
        <w:t xml:space="preserve">have access to or use the data </w:t>
      </w:r>
      <w:r w:rsidR="00E134AE">
        <w:rPr>
          <w:rFonts w:eastAsia="DejaVu Sans"/>
          <w:spacing w:val="-1"/>
          <w:sz w:val="24"/>
          <w:szCs w:val="24"/>
        </w:rPr>
        <w:t>or</w:t>
      </w:r>
      <w:r w:rsidR="00E134AE" w:rsidRPr="003B4825">
        <w:rPr>
          <w:rFonts w:eastAsia="DejaVu Sans"/>
          <w:spacing w:val="-1"/>
          <w:sz w:val="24"/>
          <w:szCs w:val="24"/>
        </w:rPr>
        <w:t xml:space="preserve"> </w:t>
      </w:r>
      <w:r w:rsidRPr="003B4825">
        <w:rPr>
          <w:rFonts w:eastAsia="DejaVu Sans"/>
          <w:spacing w:val="-1"/>
          <w:sz w:val="24"/>
          <w:szCs w:val="24"/>
        </w:rPr>
        <w:t>results</w:t>
      </w:r>
      <w:r>
        <w:rPr>
          <w:rFonts w:eastAsia="DejaVu Sans"/>
          <w:spacing w:val="-1"/>
          <w:sz w:val="24"/>
          <w:szCs w:val="24"/>
        </w:rPr>
        <w:t xml:space="preserve"> of this study</w:t>
      </w:r>
      <w:r w:rsidRPr="003B4825">
        <w:rPr>
          <w:rFonts w:eastAsia="DejaVu Sans"/>
          <w:spacing w:val="-1"/>
          <w:sz w:val="24"/>
          <w:szCs w:val="24"/>
        </w:rPr>
        <w:t>.</w:t>
      </w:r>
      <w:r w:rsidRPr="003B4825">
        <w:rPr>
          <w:rFonts w:eastAsia="DejaVu Sans"/>
          <w:i/>
          <w:spacing w:val="-1"/>
          <w:sz w:val="24"/>
          <w:szCs w:val="24"/>
          <w:u w:val="single" w:color="000000"/>
        </w:rPr>
        <w:t xml:space="preserve"> </w:t>
      </w:r>
    </w:p>
    <w:p w14:paraId="5BF160C1" w14:textId="77777777" w:rsidR="009577D6" w:rsidRPr="009422F3" w:rsidRDefault="009577D6" w:rsidP="009577D6">
      <w:pPr>
        <w:spacing w:line="280" w:lineRule="exact"/>
        <w:rPr>
          <w:rFonts w:ascii="DejaVu Sans" w:eastAsia="DejaVu Sans" w:hAnsi="DejaVu Sans" w:cs="DejaVu Sans"/>
          <w:spacing w:val="-13"/>
          <w:sz w:val="24"/>
          <w:szCs w:val="24"/>
        </w:rPr>
      </w:pPr>
    </w:p>
    <w:p w14:paraId="5619AABF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z w:val="24"/>
          <w:szCs w:val="24"/>
        </w:rPr>
        <w:t>vi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o </w:t>
      </w:r>
      <w:r>
        <w:rPr>
          <w:rFonts w:ascii="DejaVu Sans" w:eastAsia="DejaVu Sans" w:hAnsi="DejaVu Sans" w:cs="DejaVu Sans"/>
          <w:b/>
          <w:spacing w:val="-8"/>
          <w:sz w:val="24"/>
          <w:szCs w:val="24"/>
        </w:rPr>
        <w:t>P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ici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p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e</w:t>
      </w:r>
    </w:p>
    <w:p w14:paraId="31B84B09" w14:textId="0EC0354F" w:rsidR="009577D6" w:rsidRPr="00606F20" w:rsidRDefault="009577D6" w:rsidP="009577D6">
      <w:pPr>
        <w:ind w:left="116"/>
        <w:rPr>
          <w:rFonts w:eastAsia="DejaVu Sans"/>
          <w:spacing w:val="1"/>
          <w:sz w:val="24"/>
          <w:szCs w:val="24"/>
        </w:rPr>
      </w:pP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W</w:t>
      </w:r>
      <w:r w:rsidRPr="00606F20">
        <w:rPr>
          <w:rFonts w:eastAsia="DejaVu Sans"/>
          <w:i/>
          <w:sz w:val="24"/>
          <w:szCs w:val="24"/>
          <w:u w:val="single" w:color="000000"/>
        </w:rPr>
        <w:t>hy:</w:t>
      </w:r>
      <w:r w:rsidRPr="00606F20">
        <w:rPr>
          <w:rFonts w:eastAsia="DejaVu Sans"/>
          <w:i/>
          <w:spacing w:val="-1"/>
          <w:sz w:val="24"/>
          <w:szCs w:val="24"/>
        </w:rPr>
        <w:t xml:space="preserve"> </w:t>
      </w:r>
      <w:r w:rsidRPr="00606F20">
        <w:rPr>
          <w:rFonts w:eastAsia="DejaVu Sans"/>
          <w:spacing w:val="-32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 xml:space="preserve">e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nv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ted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 xml:space="preserve">to </w:t>
      </w:r>
      <w:r w:rsidRPr="00606F20">
        <w:rPr>
          <w:rFonts w:eastAsia="DejaVu Sans"/>
          <w:spacing w:val="-2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2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te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s 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ch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bec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2"/>
          <w:sz w:val="24"/>
          <w:szCs w:val="24"/>
        </w:rPr>
        <w:t>u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e 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del w:id="55" w:author="James Tizard" w:date="2019-12-19T12:31:00Z">
        <w:r w:rsidRPr="00606F20" w:rsidDel="00F75453">
          <w:rPr>
            <w:rFonts w:eastAsia="DejaVu Sans"/>
            <w:spacing w:val="1"/>
            <w:sz w:val="24"/>
            <w:szCs w:val="24"/>
          </w:rPr>
          <w:delText>work in the software industry</w:delText>
        </w:r>
      </w:del>
      <w:ins w:id="56" w:author="Kelly Blincoe" w:date="2019-12-13T09:21:00Z">
        <w:del w:id="57" w:author="James Tizard" w:date="2019-12-19T12:31:00Z">
          <w:r w:rsidR="00CC23A5" w:rsidDel="00F75453">
            <w:rPr>
              <w:rFonts w:eastAsia="DejaVu Sans"/>
              <w:spacing w:val="1"/>
              <w:sz w:val="24"/>
              <w:szCs w:val="24"/>
            </w:rPr>
            <w:delText xml:space="preserve"> or you </w:delText>
          </w:r>
        </w:del>
        <w:r w:rsidR="00CC23A5">
          <w:rPr>
            <w:rFonts w:eastAsia="DejaVu Sans"/>
            <w:spacing w:val="1"/>
            <w:sz w:val="24"/>
            <w:szCs w:val="24"/>
          </w:rPr>
          <w:t>use software</w:t>
        </w:r>
      </w:ins>
      <w:ins w:id="58" w:author="James Tizard" w:date="2019-12-19T12:31:00Z">
        <w:r w:rsidR="00F75453">
          <w:rPr>
            <w:rFonts w:eastAsia="DejaVu Sans"/>
            <w:spacing w:val="1"/>
            <w:sz w:val="24"/>
            <w:szCs w:val="24"/>
          </w:rPr>
          <w:t>/mobile apps</w:t>
        </w:r>
      </w:ins>
      <w:r w:rsidRPr="00606F20">
        <w:rPr>
          <w:rFonts w:eastAsia="DejaVu Sans"/>
          <w:sz w:val="24"/>
          <w:szCs w:val="24"/>
        </w:rPr>
        <w:t>.</w:t>
      </w:r>
    </w:p>
    <w:p w14:paraId="06237675" w14:textId="0B2D9DCF" w:rsidR="009577D6" w:rsidRPr="00606F20" w:rsidRDefault="009577D6" w:rsidP="009577D6">
      <w:pPr>
        <w:ind w:left="116"/>
        <w:rPr>
          <w:rFonts w:eastAsia="DejaVu Sans"/>
          <w:sz w:val="24"/>
          <w:szCs w:val="24"/>
        </w:rPr>
      </w:pP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How:</w:t>
      </w:r>
      <w:r w:rsidRPr="00606F20">
        <w:rPr>
          <w:rFonts w:eastAsia="DejaVu Sans"/>
          <w:sz w:val="24"/>
          <w:szCs w:val="24"/>
        </w:rPr>
        <w:t xml:space="preserve"> To find potential participants, like you, we </w:t>
      </w:r>
      <w:r>
        <w:rPr>
          <w:rFonts w:eastAsia="DejaVu Sans"/>
          <w:sz w:val="24"/>
          <w:szCs w:val="24"/>
        </w:rPr>
        <w:t>advertised for this study in online communities of software professionals</w:t>
      </w:r>
      <w:ins w:id="59" w:author="Kelly Blincoe" w:date="2019-12-13T09:21:00Z">
        <w:r w:rsidR="00CC23A5">
          <w:rPr>
            <w:rFonts w:eastAsia="DejaVu Sans"/>
            <w:sz w:val="24"/>
            <w:szCs w:val="24"/>
          </w:rPr>
          <w:t xml:space="preserve"> and on social media</w:t>
        </w:r>
      </w:ins>
      <w:r w:rsidRPr="00606F20">
        <w:rPr>
          <w:rFonts w:eastAsia="DejaVu Sans"/>
          <w:sz w:val="24"/>
          <w:szCs w:val="24"/>
        </w:rPr>
        <w:t xml:space="preserve">. </w:t>
      </w:r>
    </w:p>
    <w:p w14:paraId="19842658" w14:textId="04221DE7" w:rsidR="009577D6" w:rsidRDefault="009577D6" w:rsidP="009577D6">
      <w:pPr>
        <w:ind w:left="116"/>
        <w:rPr>
          <w:sz w:val="28"/>
          <w:szCs w:val="28"/>
        </w:rPr>
      </w:pPr>
      <w:r w:rsidRPr="00606F20">
        <w:rPr>
          <w:rFonts w:eastAsia="DejaVu Sans"/>
          <w:i/>
          <w:spacing w:val="-16"/>
          <w:sz w:val="24"/>
          <w:szCs w:val="24"/>
          <w:u w:val="single" w:color="000000"/>
        </w:rPr>
        <w:t>V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l</w:t>
      </w:r>
      <w:r w:rsidRPr="00606F20">
        <w:rPr>
          <w:rFonts w:eastAsia="DejaVu Sans"/>
          <w:i/>
          <w:sz w:val="24"/>
          <w:szCs w:val="24"/>
          <w:u w:val="single" w:color="000000"/>
        </w:rPr>
        <w:t>unta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z w:val="24"/>
          <w:szCs w:val="24"/>
          <w:u w:val="single" w:color="000000"/>
        </w:rPr>
        <w:t>y</w:t>
      </w:r>
      <w:r w:rsidRPr="00606F20">
        <w:rPr>
          <w:spacing w:val="18"/>
          <w:sz w:val="24"/>
          <w:szCs w:val="24"/>
          <w:u w:val="single" w:color="000000"/>
        </w:rPr>
        <w:t xml:space="preserve"> </w:t>
      </w:r>
      <w:r w:rsidRPr="00606F20">
        <w:rPr>
          <w:rFonts w:eastAsia="DejaVu Sans"/>
          <w:i/>
          <w:spacing w:val="-2"/>
          <w:sz w:val="24"/>
          <w:szCs w:val="24"/>
          <w:u w:val="single" w:color="000000"/>
        </w:rPr>
        <w:t>p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pacing w:val="2"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z w:val="24"/>
          <w:szCs w:val="24"/>
          <w:u w:val="single" w:color="000000"/>
        </w:rPr>
        <w:t>c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z w:val="24"/>
          <w:szCs w:val="24"/>
          <w:u w:val="single" w:color="000000"/>
        </w:rPr>
        <w:t>p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a</w:t>
      </w:r>
      <w:r w:rsidRPr="00606F20">
        <w:rPr>
          <w:rFonts w:eastAsia="DejaVu Sans"/>
          <w:i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i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pacing w:val="4"/>
          <w:sz w:val="24"/>
          <w:szCs w:val="24"/>
          <w:u w:val="single" w:color="000000"/>
        </w:rPr>
        <w:t>n</w:t>
      </w:r>
      <w:r w:rsidRPr="00606F20">
        <w:rPr>
          <w:rFonts w:eastAsia="DejaVu Sans"/>
          <w:i/>
          <w:sz w:val="24"/>
          <w:szCs w:val="24"/>
        </w:rPr>
        <w:t>:</w:t>
      </w:r>
      <w:r w:rsidRPr="00606F20">
        <w:rPr>
          <w:rFonts w:eastAsia="DejaVu Sans"/>
          <w:i/>
          <w:spacing w:val="-1"/>
          <w:sz w:val="24"/>
          <w:szCs w:val="24"/>
        </w:rPr>
        <w:t xml:space="preserve"> </w:t>
      </w:r>
      <w:r w:rsidRPr="00606F20">
        <w:rPr>
          <w:rFonts w:eastAsia="DejaVu Sans"/>
          <w:spacing w:val="-32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ur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io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3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s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v</w:t>
      </w:r>
      <w:r w:rsidRPr="00606F20">
        <w:rPr>
          <w:rFonts w:eastAsia="DejaVu Sans"/>
          <w:spacing w:val="-1"/>
          <w:sz w:val="24"/>
          <w:szCs w:val="24"/>
        </w:rPr>
        <w:t>ol</w:t>
      </w:r>
      <w:r w:rsidRPr="00606F20">
        <w:rPr>
          <w:rFonts w:eastAsia="DejaVu Sans"/>
          <w:sz w:val="24"/>
          <w:szCs w:val="24"/>
        </w:rPr>
        <w:t>unta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y</w:t>
      </w:r>
      <w:r>
        <w:rPr>
          <w:rFonts w:eastAsia="DejaVu Sans"/>
          <w:sz w:val="24"/>
          <w:szCs w:val="24"/>
        </w:rPr>
        <w:t>,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nd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 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y dec</w:t>
      </w:r>
      <w:r w:rsidRPr="00606F20">
        <w:rPr>
          <w:rFonts w:eastAsia="DejaVu Sans"/>
          <w:spacing w:val="-1"/>
          <w:sz w:val="24"/>
          <w:szCs w:val="24"/>
        </w:rPr>
        <w:t>li</w:t>
      </w:r>
      <w:r w:rsidRPr="00606F20">
        <w:rPr>
          <w:rFonts w:eastAsia="DejaVu Sans"/>
          <w:sz w:val="24"/>
          <w:szCs w:val="24"/>
        </w:rPr>
        <w:t>ne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s invitation to participate.</w:t>
      </w:r>
      <w:r>
        <w:rPr>
          <w:sz w:val="28"/>
          <w:szCs w:val="28"/>
        </w:rPr>
        <w:t xml:space="preserve"> </w:t>
      </w:r>
    </w:p>
    <w:p w14:paraId="7DBFCE83" w14:textId="77777777" w:rsidR="009577D6" w:rsidRDefault="009577D6" w:rsidP="009577D6">
      <w:pPr>
        <w:ind w:left="116"/>
        <w:rPr>
          <w:sz w:val="28"/>
          <w:szCs w:val="28"/>
        </w:rPr>
      </w:pPr>
    </w:p>
    <w:p w14:paraId="426281E8" w14:textId="77777777" w:rsidR="009577D6" w:rsidRDefault="009577D6" w:rsidP="005B1D70">
      <w:pPr>
        <w:keepNext/>
        <w:ind w:left="113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z w:val="24"/>
          <w:szCs w:val="24"/>
        </w:rPr>
        <w:t>Pr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j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ct Pr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d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s</w:t>
      </w:r>
    </w:p>
    <w:p w14:paraId="70890F3C" w14:textId="1BC67355" w:rsidR="0097128A" w:rsidRPr="0097128A" w:rsidDel="004D2778" w:rsidRDefault="009577D6" w:rsidP="0097128A">
      <w:pPr>
        <w:ind w:left="142" w:right="880"/>
        <w:rPr>
          <w:del w:id="60" w:author="James Tizard" w:date="2019-12-19T12:40:00Z"/>
          <w:rFonts w:eastAsia="DejaVu Sans"/>
          <w:sz w:val="24"/>
          <w:szCs w:val="24"/>
          <w:lang w:val="en-NZ"/>
        </w:rPr>
      </w:pP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 ch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e to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2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te, you will be asked to </w:t>
      </w:r>
      <w:r w:rsidR="0098326C">
        <w:rPr>
          <w:rFonts w:eastAsia="DejaVu Sans"/>
          <w:sz w:val="24"/>
          <w:szCs w:val="24"/>
        </w:rPr>
        <w:t>complete a brief online questionnaire</w:t>
      </w:r>
      <w:r>
        <w:rPr>
          <w:rFonts w:eastAsia="DejaVu Sans"/>
          <w:sz w:val="24"/>
          <w:szCs w:val="24"/>
        </w:rPr>
        <w:t xml:space="preserve">. </w:t>
      </w:r>
      <w:r w:rsidRPr="00606F20">
        <w:rPr>
          <w:rFonts w:eastAsia="DejaVu Sans"/>
          <w:sz w:val="24"/>
          <w:szCs w:val="24"/>
        </w:rPr>
        <w:t xml:space="preserve">The expected time commitment from you </w:t>
      </w:r>
      <w:r>
        <w:rPr>
          <w:rFonts w:eastAsia="DejaVu Sans"/>
          <w:sz w:val="24"/>
          <w:szCs w:val="24"/>
        </w:rPr>
        <w:t xml:space="preserve">for this is </w:t>
      </w:r>
      <w:del w:id="61" w:author="James Tizard" w:date="2019-12-19T12:35:00Z">
        <w:r w:rsidR="0098326C" w:rsidDel="006D0E50">
          <w:rPr>
            <w:rFonts w:eastAsia="DejaVu Sans"/>
            <w:sz w:val="24"/>
            <w:szCs w:val="24"/>
          </w:rPr>
          <w:delText xml:space="preserve">15 </w:delText>
        </w:r>
      </w:del>
      <w:ins w:id="62" w:author="James Tizard" w:date="2019-12-19T12:35:00Z">
        <w:r w:rsidR="006D0E50">
          <w:rPr>
            <w:rFonts w:eastAsia="DejaVu Sans"/>
            <w:sz w:val="24"/>
            <w:szCs w:val="24"/>
          </w:rPr>
          <w:t>1</w:t>
        </w:r>
        <w:r w:rsidR="006D0E50">
          <w:rPr>
            <w:rFonts w:eastAsia="DejaVu Sans"/>
            <w:sz w:val="24"/>
            <w:szCs w:val="24"/>
          </w:rPr>
          <w:t>0</w:t>
        </w:r>
        <w:r w:rsidR="006D0E50">
          <w:rPr>
            <w:rFonts w:eastAsia="DejaVu Sans"/>
            <w:sz w:val="24"/>
            <w:szCs w:val="24"/>
          </w:rPr>
          <w:t xml:space="preserve"> </w:t>
        </w:r>
      </w:ins>
      <w:r w:rsidR="0098326C">
        <w:rPr>
          <w:rFonts w:eastAsia="DejaVu Sans"/>
          <w:sz w:val="24"/>
          <w:szCs w:val="24"/>
        </w:rPr>
        <w:t xml:space="preserve">minutes or </w:t>
      </w:r>
      <w:r>
        <w:rPr>
          <w:rFonts w:eastAsia="DejaVu Sans"/>
          <w:sz w:val="24"/>
          <w:szCs w:val="24"/>
        </w:rPr>
        <w:t>less</w:t>
      </w:r>
      <w:r w:rsidRPr="00606F20">
        <w:rPr>
          <w:rFonts w:eastAsia="DejaVu Sans"/>
          <w:sz w:val="24"/>
          <w:szCs w:val="24"/>
        </w:rPr>
        <w:t xml:space="preserve">. You can choose to stop the </w:t>
      </w:r>
      <w:r w:rsidR="0098326C">
        <w:rPr>
          <w:rFonts w:eastAsia="DejaVu Sans"/>
          <w:sz w:val="24"/>
          <w:szCs w:val="24"/>
        </w:rPr>
        <w:t xml:space="preserve">questionnaire </w:t>
      </w:r>
      <w:r w:rsidRPr="00606F20">
        <w:rPr>
          <w:rFonts w:eastAsia="DejaVu Sans"/>
          <w:sz w:val="24"/>
          <w:szCs w:val="24"/>
        </w:rPr>
        <w:t>at any time and do not have to give a reason for this.</w:t>
      </w:r>
      <w:r w:rsidR="007E3E96">
        <w:rPr>
          <w:rFonts w:eastAsia="DejaVu Sans"/>
          <w:sz w:val="24"/>
          <w:szCs w:val="24"/>
        </w:rPr>
        <w:t xml:space="preserve"> </w:t>
      </w:r>
      <w:r w:rsidR="0097128A">
        <w:rPr>
          <w:rFonts w:eastAsia="DejaVu Sans"/>
          <w:sz w:val="24"/>
          <w:szCs w:val="24"/>
        </w:rPr>
        <w:t xml:space="preserve"> Since the survey is anonymous, </w:t>
      </w:r>
      <w:r w:rsidR="0097128A">
        <w:rPr>
          <w:rFonts w:eastAsia="DejaVu Sans"/>
          <w:sz w:val="24"/>
          <w:szCs w:val="24"/>
          <w:lang w:val="en-NZ"/>
        </w:rPr>
        <w:t>c</w:t>
      </w:r>
      <w:r w:rsidR="0097128A" w:rsidRPr="0097128A">
        <w:rPr>
          <w:rFonts w:eastAsia="DejaVu Sans"/>
          <w:sz w:val="24"/>
          <w:szCs w:val="24"/>
          <w:lang w:val="en-NZ"/>
        </w:rPr>
        <w:t xml:space="preserve">ompletion of the questionnaire </w:t>
      </w:r>
      <w:r w:rsidR="0097128A">
        <w:rPr>
          <w:rFonts w:eastAsia="DejaVu Sans"/>
          <w:sz w:val="24"/>
          <w:szCs w:val="24"/>
          <w:lang w:val="en-NZ"/>
        </w:rPr>
        <w:t>will be</w:t>
      </w:r>
      <w:r w:rsidR="0097128A" w:rsidRPr="0097128A">
        <w:rPr>
          <w:rFonts w:eastAsia="DejaVu Sans"/>
          <w:sz w:val="24"/>
          <w:szCs w:val="24"/>
          <w:lang w:val="en-NZ"/>
        </w:rPr>
        <w:t xml:space="preserve"> evidence of consent to participate</w:t>
      </w:r>
      <w:r w:rsidR="0097128A">
        <w:rPr>
          <w:rFonts w:eastAsia="DejaVu Sans"/>
          <w:sz w:val="24"/>
          <w:szCs w:val="24"/>
          <w:lang w:val="en-NZ"/>
        </w:rPr>
        <w:t>.</w:t>
      </w:r>
      <w:ins w:id="63" w:author="Kelly Blincoe" w:date="2019-12-13T09:24:00Z">
        <w:r w:rsidR="00CC23A5">
          <w:rPr>
            <w:rFonts w:eastAsia="DejaVu Sans"/>
            <w:sz w:val="24"/>
            <w:szCs w:val="24"/>
            <w:lang w:val="en-NZ"/>
          </w:rPr>
          <w:t xml:space="preserve"> A random participant will be selected to win a gift card </w:t>
        </w:r>
      </w:ins>
      <w:ins w:id="64" w:author="Kelly Blincoe" w:date="2019-12-13T09:25:00Z">
        <w:r w:rsidR="00CC23A5">
          <w:rPr>
            <w:rFonts w:eastAsia="DejaVu Sans"/>
            <w:sz w:val="24"/>
            <w:szCs w:val="24"/>
            <w:lang w:val="en-NZ"/>
          </w:rPr>
          <w:t>at the completion of the quesstionaire. If you wish to go into the draw, you will be redirected to a separate questionnaire at the completion of the survey to provide your contact information. This contact information will not be linked to your responses.</w:t>
        </w:r>
      </w:ins>
      <w:bookmarkStart w:id="65" w:name="_GoBack"/>
      <w:bookmarkEnd w:id="65"/>
    </w:p>
    <w:p w14:paraId="2632113E" w14:textId="0C433BD7" w:rsidR="009577D6" w:rsidRPr="009A12A5" w:rsidRDefault="009577D6" w:rsidP="004D2778">
      <w:pPr>
        <w:ind w:left="142" w:right="880"/>
        <w:rPr>
          <w:rFonts w:eastAsia="DejaVu Sans"/>
          <w:sz w:val="24"/>
          <w:szCs w:val="24"/>
        </w:rPr>
        <w:pPrChange w:id="66" w:author="James Tizard" w:date="2019-12-19T12:40:00Z">
          <w:pPr>
            <w:ind w:left="142" w:right="880"/>
          </w:pPr>
        </w:pPrChange>
      </w:pPr>
    </w:p>
    <w:p w14:paraId="69CC49B8" w14:textId="77777777" w:rsidR="009577D6" w:rsidRDefault="009577D6" w:rsidP="009577D6">
      <w:pPr>
        <w:keepNext/>
        <w:ind w:left="113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lastRenderedPageBreak/>
        <w:t>D</w:t>
      </w: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a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to</w:t>
      </w:r>
      <w:r>
        <w:rPr>
          <w:rFonts w:ascii="DejaVu Sans" w:eastAsia="DejaVu Sans" w:hAnsi="DejaVu Sans" w:cs="DejaVu Sans"/>
          <w:b/>
          <w:sz w:val="24"/>
          <w:szCs w:val="24"/>
        </w:rPr>
        <w:t>ra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>g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z w:val="24"/>
          <w:szCs w:val="24"/>
        </w:rPr>
        <w:t>,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ent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on</w:t>
      </w:r>
      <w:r>
        <w:rPr>
          <w:rFonts w:ascii="DejaVu Sans" w:eastAsia="DejaVu Sans" w:hAnsi="DejaVu Sans" w:cs="DejaVu Sans"/>
          <w:b/>
          <w:sz w:val="24"/>
          <w:szCs w:val="24"/>
        </w:rPr>
        <w:t>, D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es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z w:val="24"/>
          <w:szCs w:val="24"/>
        </w:rPr>
        <w:t>c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d </w:t>
      </w:r>
      <w:r>
        <w:rPr>
          <w:rFonts w:ascii="DejaVu Sans" w:eastAsia="DejaVu Sans" w:hAnsi="DejaVu Sans" w:cs="DejaVu Sans"/>
          <w:b/>
          <w:spacing w:val="-12"/>
          <w:sz w:val="24"/>
          <w:szCs w:val="24"/>
        </w:rPr>
        <w:t>F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ut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re 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U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z w:val="24"/>
          <w:szCs w:val="24"/>
        </w:rPr>
        <w:t>e</w:t>
      </w:r>
    </w:p>
    <w:p w14:paraId="5D34FBA6" w14:textId="244AD8BA" w:rsidR="009577D6" w:rsidRPr="00606F20" w:rsidRDefault="009577D6" w:rsidP="009577D6">
      <w:pPr>
        <w:ind w:left="116"/>
        <w:rPr>
          <w:rFonts w:eastAsia="DejaVu Sans"/>
          <w:sz w:val="24"/>
          <w:szCs w:val="24"/>
        </w:rPr>
      </w:pPr>
      <w:r w:rsidRPr="00606F20">
        <w:rPr>
          <w:rFonts w:eastAsia="DejaVu Sans"/>
          <w:i/>
          <w:sz w:val="24"/>
          <w:szCs w:val="24"/>
          <w:u w:val="single" w:color="000000"/>
        </w:rPr>
        <w:t>H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pacing w:val="2"/>
          <w:sz w:val="24"/>
          <w:szCs w:val="24"/>
          <w:u w:val="single" w:color="000000"/>
        </w:rPr>
        <w:t>w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="0098326C">
        <w:rPr>
          <w:rFonts w:eastAsia="DejaVu Sans"/>
          <w:spacing w:val="-1"/>
          <w:sz w:val="24"/>
          <w:szCs w:val="24"/>
        </w:rPr>
        <w:t xml:space="preserve">The questionnaire will be completed online. </w:t>
      </w:r>
    </w:p>
    <w:p w14:paraId="54A6E70B" w14:textId="6669239F" w:rsidR="009577D6" w:rsidRPr="00606F20" w:rsidRDefault="009577D6" w:rsidP="009577D6">
      <w:pPr>
        <w:ind w:left="116"/>
        <w:rPr>
          <w:rFonts w:eastAsia="DejaVu Sans"/>
          <w:sz w:val="24"/>
          <w:szCs w:val="24"/>
        </w:rPr>
      </w:pP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W</w:t>
      </w:r>
      <w:r w:rsidRPr="00606F20">
        <w:rPr>
          <w:rFonts w:eastAsia="DejaVu Sans"/>
          <w:i/>
          <w:spacing w:val="-2"/>
          <w:sz w:val="24"/>
          <w:szCs w:val="24"/>
          <w:u w:val="single" w:color="000000"/>
        </w:rPr>
        <w:t>h</w:t>
      </w:r>
      <w:r w:rsidRPr="00606F20">
        <w:rPr>
          <w:rFonts w:eastAsia="DejaVu Sans"/>
          <w:i/>
          <w:sz w:val="24"/>
          <w:szCs w:val="24"/>
          <w:u w:val="single" w:color="000000"/>
        </w:rPr>
        <w:t>e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pacing w:val="3"/>
          <w:sz w:val="24"/>
          <w:szCs w:val="24"/>
          <w:u w:val="single" w:color="000000"/>
        </w:rPr>
        <w:t>e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="00830A76">
        <w:rPr>
          <w:rFonts w:eastAsia="DejaVu Sans"/>
          <w:sz w:val="24"/>
          <w:szCs w:val="24"/>
        </w:rPr>
        <w:t>Electronic</w:t>
      </w:r>
      <w:r w:rsidRPr="00606F20">
        <w:rPr>
          <w:rFonts w:eastAsia="DejaVu Sans"/>
          <w:sz w:val="24"/>
          <w:szCs w:val="24"/>
        </w:rPr>
        <w:t xml:space="preserve"> data will be</w:t>
      </w:r>
      <w:r w:rsidR="00830A76">
        <w:rPr>
          <w:rFonts w:eastAsia="DejaVu Sans"/>
          <w:sz w:val="24"/>
          <w:szCs w:val="24"/>
        </w:rPr>
        <w:t xml:space="preserve"> backed up and</w:t>
      </w:r>
      <w:r w:rsidRPr="00606F20">
        <w:rPr>
          <w:rFonts w:eastAsia="DejaVu Sans"/>
          <w:sz w:val="24"/>
          <w:szCs w:val="24"/>
        </w:rPr>
        <w:t xml:space="preserve"> stored on the University of Auckland server.</w:t>
      </w:r>
      <w:r w:rsidR="00830A76">
        <w:rPr>
          <w:rFonts w:eastAsia="DejaVu Sans"/>
          <w:sz w:val="24"/>
          <w:szCs w:val="24"/>
        </w:rPr>
        <w:t xml:space="preserve"> </w:t>
      </w:r>
    </w:p>
    <w:p w14:paraId="21FA85BD" w14:textId="3F7A35D1" w:rsidR="009577D6" w:rsidRPr="00606F20" w:rsidRDefault="009577D6" w:rsidP="009577D6">
      <w:pPr>
        <w:ind w:left="116"/>
        <w:rPr>
          <w:rFonts w:eastAsia="DejaVu Sans"/>
          <w:sz w:val="24"/>
          <w:szCs w:val="24"/>
        </w:rPr>
      </w:pPr>
      <w:r w:rsidRPr="00606F20">
        <w:rPr>
          <w:rFonts w:eastAsia="DejaVu Sans"/>
          <w:i/>
          <w:sz w:val="24"/>
          <w:szCs w:val="24"/>
          <w:u w:val="single" w:color="000000"/>
        </w:rPr>
        <w:t>H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z w:val="24"/>
          <w:szCs w:val="24"/>
          <w:u w:val="single" w:color="000000"/>
        </w:rPr>
        <w:t>w</w:t>
      </w:r>
      <w:r w:rsidRPr="00606F20">
        <w:rPr>
          <w:spacing w:val="18"/>
          <w:sz w:val="24"/>
          <w:szCs w:val="24"/>
          <w:u w:val="single" w:color="000000"/>
        </w:rPr>
        <w:t xml:space="preserve"> </w:t>
      </w:r>
      <w:r w:rsidRPr="00606F20">
        <w:rPr>
          <w:rFonts w:eastAsia="DejaVu Sans"/>
          <w:i/>
          <w:sz w:val="24"/>
          <w:szCs w:val="24"/>
          <w:u w:val="single" w:color="000000"/>
        </w:rPr>
        <w:t>L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o</w:t>
      </w:r>
      <w:r w:rsidRPr="00606F20">
        <w:rPr>
          <w:rFonts w:eastAsia="DejaVu Sans"/>
          <w:i/>
          <w:sz w:val="24"/>
          <w:szCs w:val="24"/>
          <w:u w:val="single" w:color="000000"/>
        </w:rPr>
        <w:t>n</w:t>
      </w:r>
      <w:r w:rsidRPr="00606F20">
        <w:rPr>
          <w:rFonts w:eastAsia="DejaVu Sans"/>
          <w:i/>
          <w:spacing w:val="2"/>
          <w:sz w:val="24"/>
          <w:szCs w:val="24"/>
          <w:u w:val="single" w:color="000000"/>
        </w:rPr>
        <w:t>g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>he d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ta w</w:t>
      </w:r>
      <w:r w:rsidRPr="00606F20">
        <w:rPr>
          <w:rFonts w:eastAsia="DejaVu Sans"/>
          <w:spacing w:val="-1"/>
          <w:sz w:val="24"/>
          <w:szCs w:val="24"/>
        </w:rPr>
        <w:t>il</w:t>
      </w:r>
      <w:r w:rsidRPr="00606F20">
        <w:rPr>
          <w:rFonts w:eastAsia="DejaVu Sans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 xml:space="preserve">be 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ed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>
        <w:rPr>
          <w:rFonts w:eastAsia="DejaVu Sans"/>
          <w:sz w:val="24"/>
          <w:szCs w:val="24"/>
        </w:rPr>
        <w:t>indefinitely.</w:t>
      </w:r>
    </w:p>
    <w:p w14:paraId="22E956FD" w14:textId="6A88729C" w:rsidR="009577D6" w:rsidRPr="00606F20" w:rsidRDefault="009577D6" w:rsidP="009577D6">
      <w:pPr>
        <w:ind w:left="116"/>
        <w:rPr>
          <w:rFonts w:eastAsia="DejaVu Sans"/>
          <w:sz w:val="24"/>
          <w:szCs w:val="24"/>
        </w:rPr>
      </w:pP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D</w:t>
      </w:r>
      <w:r w:rsidRPr="00606F20">
        <w:rPr>
          <w:rFonts w:eastAsia="DejaVu Sans"/>
          <w:i/>
          <w:sz w:val="24"/>
          <w:szCs w:val="24"/>
          <w:u w:val="single" w:color="000000"/>
        </w:rPr>
        <w:t>e</w:t>
      </w:r>
      <w:r w:rsidRPr="00606F20">
        <w:rPr>
          <w:rFonts w:eastAsia="DejaVu Sans"/>
          <w:i/>
          <w:spacing w:val="1"/>
          <w:sz w:val="24"/>
          <w:szCs w:val="24"/>
          <w:u w:val="single" w:color="000000"/>
        </w:rPr>
        <w:t>s</w:t>
      </w:r>
      <w:r w:rsidRPr="00606F20">
        <w:rPr>
          <w:rFonts w:eastAsia="DejaVu Sans"/>
          <w:i/>
          <w:sz w:val="24"/>
          <w:szCs w:val="24"/>
          <w:u w:val="single" w:color="000000"/>
        </w:rPr>
        <w:t>t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r</w:t>
      </w:r>
      <w:r w:rsidRPr="00606F20">
        <w:rPr>
          <w:rFonts w:eastAsia="DejaVu Sans"/>
          <w:i/>
          <w:sz w:val="24"/>
          <w:szCs w:val="24"/>
          <w:u w:val="single" w:color="000000"/>
        </w:rPr>
        <w:t>uct</w:t>
      </w:r>
      <w:r w:rsidRPr="00606F20">
        <w:rPr>
          <w:rFonts w:eastAsia="DejaVu Sans"/>
          <w:i/>
          <w:spacing w:val="-1"/>
          <w:sz w:val="24"/>
          <w:szCs w:val="24"/>
          <w:u w:val="single" w:color="000000"/>
        </w:rPr>
        <w:t>io</w:t>
      </w:r>
      <w:r w:rsidRPr="00606F20">
        <w:rPr>
          <w:rFonts w:eastAsia="DejaVu Sans"/>
          <w:i/>
          <w:spacing w:val="3"/>
          <w:sz w:val="24"/>
          <w:szCs w:val="24"/>
          <w:u w:val="single" w:color="000000"/>
        </w:rPr>
        <w:t>n</w:t>
      </w:r>
      <w:r w:rsidRPr="00606F20">
        <w:rPr>
          <w:rFonts w:eastAsia="DejaVu Sans"/>
          <w:sz w:val="24"/>
          <w:szCs w:val="24"/>
        </w:rPr>
        <w:t>: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Pr="00606F20">
        <w:rPr>
          <w:rFonts w:eastAsia="DejaVu Sans"/>
          <w:spacing w:val="-8"/>
          <w:sz w:val="24"/>
          <w:szCs w:val="24"/>
        </w:rPr>
        <w:t>A</w:t>
      </w:r>
      <w:r w:rsidRPr="00606F20">
        <w:rPr>
          <w:rFonts w:eastAsia="DejaVu Sans"/>
          <w:spacing w:val="-5"/>
          <w:sz w:val="24"/>
          <w:szCs w:val="24"/>
        </w:rPr>
        <w:t>f</w:t>
      </w:r>
      <w:r w:rsidRPr="00606F20">
        <w:rPr>
          <w:rFonts w:eastAsia="DejaVu Sans"/>
          <w:sz w:val="24"/>
          <w:szCs w:val="24"/>
        </w:rPr>
        <w:t>ter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the m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mum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or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ge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me (six years) </w:t>
      </w:r>
      <w:r w:rsidRPr="00606F20">
        <w:rPr>
          <w:rFonts w:eastAsia="DejaVu Sans"/>
          <w:spacing w:val="-2"/>
          <w:sz w:val="24"/>
          <w:szCs w:val="24"/>
        </w:rPr>
        <w:t>h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s e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2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ed,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 xml:space="preserve">if it is determined that the data is no longer needed, </w:t>
      </w:r>
      <w:r w:rsidRPr="00606F20">
        <w:rPr>
          <w:rFonts w:eastAsia="DejaVu Sans"/>
          <w:sz w:val="24"/>
          <w:szCs w:val="24"/>
        </w:rPr>
        <w:t>the d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2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>a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w</w:t>
      </w:r>
      <w:r w:rsidRPr="00606F20">
        <w:rPr>
          <w:rFonts w:eastAsia="DejaVu Sans"/>
          <w:spacing w:val="1"/>
          <w:sz w:val="24"/>
          <w:szCs w:val="24"/>
        </w:rPr>
        <w:t>i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be d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2"/>
          <w:sz w:val="24"/>
          <w:szCs w:val="24"/>
        </w:rPr>
        <w:t>t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yed.</w:t>
      </w:r>
      <w:r w:rsidR="009A12A5">
        <w:rPr>
          <w:rFonts w:eastAsia="DejaVu Sans"/>
          <w:sz w:val="24"/>
          <w:szCs w:val="24"/>
        </w:rPr>
        <w:t xml:space="preserve"> Electronic data will be deleted.</w:t>
      </w:r>
    </w:p>
    <w:p w14:paraId="6CBAEBA5" w14:textId="77777777" w:rsidR="009577D6" w:rsidRDefault="009577D6" w:rsidP="009577D6">
      <w:pPr>
        <w:spacing w:line="280" w:lineRule="exact"/>
        <w:rPr>
          <w:sz w:val="28"/>
          <w:szCs w:val="28"/>
        </w:rPr>
      </w:pPr>
    </w:p>
    <w:p w14:paraId="59EEFA92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z w:val="24"/>
          <w:szCs w:val="24"/>
        </w:rPr>
        <w:t>ig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h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t 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 xml:space="preserve">o 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W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th</w:t>
      </w:r>
      <w:r>
        <w:rPr>
          <w:rFonts w:ascii="DejaVu Sans" w:eastAsia="DejaVu Sans" w:hAnsi="DejaVu Sans" w:cs="DejaVu Sans"/>
          <w:b/>
          <w:sz w:val="24"/>
          <w:szCs w:val="24"/>
        </w:rPr>
        <w:t>draw fr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m</w:t>
      </w:r>
      <w:r>
        <w:rPr>
          <w:rFonts w:ascii="DejaVu Sans" w:eastAsia="DejaVu Sans" w:hAnsi="DejaVu Sans" w:cs="DejaVu Sans"/>
          <w:b/>
          <w:spacing w:val="2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pacing w:val="-8"/>
          <w:sz w:val="24"/>
          <w:szCs w:val="24"/>
        </w:rPr>
        <w:t>P</w:t>
      </w:r>
      <w:r>
        <w:rPr>
          <w:rFonts w:ascii="DejaVu Sans" w:eastAsia="DejaVu Sans" w:hAnsi="DejaVu Sans" w:cs="DejaVu Sans"/>
          <w:b/>
          <w:sz w:val="24"/>
          <w:szCs w:val="24"/>
        </w:rPr>
        <w:t>ar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ici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p</w:t>
      </w: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z w:val="24"/>
          <w:szCs w:val="24"/>
        </w:rPr>
        <w:t>n</w:t>
      </w:r>
    </w:p>
    <w:p w14:paraId="400FA6F4" w14:textId="06C6A162" w:rsidR="009577D6" w:rsidRPr="003B4825" w:rsidRDefault="009577D6" w:rsidP="009577D6">
      <w:pPr>
        <w:ind w:left="142" w:right="880"/>
        <w:rPr>
          <w:rFonts w:eastAsia="DejaVu Sans"/>
          <w:spacing w:val="-1"/>
          <w:sz w:val="24"/>
          <w:szCs w:val="24"/>
          <w:lang w:val="en-NZ"/>
        </w:rPr>
      </w:pPr>
      <w:r w:rsidRPr="00606F20">
        <w:rPr>
          <w:rFonts w:eastAsia="DejaVu Sans"/>
          <w:spacing w:val="-1"/>
          <w:sz w:val="24"/>
          <w:szCs w:val="24"/>
        </w:rPr>
        <w:t xml:space="preserve">Participation in this research is entirely voluntary. If you do not wish to participate, you do not have to give a reason for this. </w:t>
      </w:r>
      <w:r>
        <w:rPr>
          <w:rFonts w:eastAsia="DejaVu Sans"/>
          <w:spacing w:val="-1"/>
          <w:sz w:val="24"/>
          <w:szCs w:val="24"/>
        </w:rPr>
        <w:t xml:space="preserve">If you choose to participate, you can withdraw at any time during the </w:t>
      </w:r>
      <w:r w:rsidR="0098326C">
        <w:rPr>
          <w:rFonts w:eastAsia="DejaVu Sans"/>
          <w:spacing w:val="-1"/>
          <w:sz w:val="24"/>
          <w:szCs w:val="24"/>
        </w:rPr>
        <w:t>questionnaire by not submitting your responses</w:t>
      </w:r>
      <w:r w:rsidR="009A12A5">
        <w:rPr>
          <w:rFonts w:eastAsia="DejaVu Sans"/>
          <w:spacing w:val="-1"/>
          <w:sz w:val="24"/>
          <w:szCs w:val="24"/>
        </w:rPr>
        <w:t xml:space="preserve"> </w:t>
      </w:r>
      <w:r>
        <w:rPr>
          <w:rFonts w:eastAsia="DejaVu Sans"/>
          <w:spacing w:val="-1"/>
          <w:sz w:val="24"/>
          <w:szCs w:val="24"/>
        </w:rPr>
        <w:t xml:space="preserve">without giving a reason. After the </w:t>
      </w:r>
      <w:r w:rsidR="0098326C">
        <w:rPr>
          <w:rFonts w:eastAsia="DejaVu Sans"/>
          <w:spacing w:val="-1"/>
          <w:sz w:val="24"/>
          <w:szCs w:val="24"/>
        </w:rPr>
        <w:t>questionnaire, you will not be able to withdraw your data since the questionnaire is anonymous.</w:t>
      </w:r>
    </w:p>
    <w:p w14:paraId="3384B868" w14:textId="77777777" w:rsidR="009577D6" w:rsidRDefault="009577D6" w:rsidP="009577D6">
      <w:pPr>
        <w:spacing w:line="280" w:lineRule="exact"/>
        <w:rPr>
          <w:sz w:val="28"/>
          <w:szCs w:val="28"/>
        </w:rPr>
      </w:pPr>
    </w:p>
    <w:p w14:paraId="05A3387D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no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z w:val="24"/>
          <w:szCs w:val="24"/>
        </w:rPr>
        <w:t>ymi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y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z w:val="24"/>
          <w:szCs w:val="24"/>
        </w:rPr>
        <w:t>d C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on</w:t>
      </w:r>
      <w:r>
        <w:rPr>
          <w:rFonts w:ascii="DejaVu Sans" w:eastAsia="DejaVu Sans" w:hAnsi="DejaVu Sans" w:cs="DejaVu Sans"/>
          <w:b/>
          <w:sz w:val="24"/>
          <w:szCs w:val="24"/>
        </w:rPr>
        <w:t>fid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e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nt</w:t>
      </w:r>
      <w:r>
        <w:rPr>
          <w:rFonts w:ascii="DejaVu Sans" w:eastAsia="DejaVu Sans" w:hAnsi="DejaVu Sans" w:cs="DejaVu Sans"/>
          <w:b/>
          <w:sz w:val="24"/>
          <w:szCs w:val="24"/>
        </w:rPr>
        <w:t>ia</w:t>
      </w:r>
      <w:r>
        <w:rPr>
          <w:rFonts w:ascii="DejaVu Sans" w:eastAsia="DejaVu Sans" w:hAnsi="DejaVu Sans" w:cs="DejaVu Sans"/>
          <w:b/>
          <w:spacing w:val="1"/>
          <w:sz w:val="24"/>
          <w:szCs w:val="24"/>
        </w:rPr>
        <w:t>l</w:t>
      </w:r>
      <w:r>
        <w:rPr>
          <w:rFonts w:ascii="DejaVu Sans" w:eastAsia="DejaVu Sans" w:hAnsi="DejaVu Sans" w:cs="DejaVu Sans"/>
          <w:b/>
          <w:sz w:val="24"/>
          <w:szCs w:val="24"/>
        </w:rPr>
        <w:t>i</w:t>
      </w:r>
      <w:r>
        <w:rPr>
          <w:rFonts w:ascii="DejaVu Sans" w:eastAsia="DejaVu Sans" w:hAnsi="DejaVu Sans" w:cs="DejaVu Sans"/>
          <w:b/>
          <w:spacing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sz w:val="24"/>
          <w:szCs w:val="24"/>
        </w:rPr>
        <w:t>y</w:t>
      </w:r>
    </w:p>
    <w:p w14:paraId="61BACA8E" w14:textId="4EE35BD4" w:rsidR="009577D6" w:rsidRPr="00606F20" w:rsidRDefault="009577D6" w:rsidP="009577D6">
      <w:pPr>
        <w:ind w:left="142" w:right="880"/>
        <w:rPr>
          <w:rFonts w:eastAsia="DejaVu Sans"/>
          <w:sz w:val="24"/>
          <w:szCs w:val="24"/>
        </w:rPr>
      </w:pP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 xml:space="preserve">he </w:t>
      </w:r>
      <w:r w:rsidRPr="00606F20">
        <w:rPr>
          <w:rFonts w:eastAsia="DejaVu Sans"/>
          <w:spacing w:val="1"/>
          <w:sz w:val="24"/>
          <w:szCs w:val="24"/>
        </w:rPr>
        <w:t>p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v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io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nfident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li</w:t>
      </w:r>
      <w:r w:rsidRPr="00606F20">
        <w:rPr>
          <w:rFonts w:eastAsia="DejaVu Sans"/>
          <w:sz w:val="24"/>
          <w:szCs w:val="24"/>
        </w:rPr>
        <w:t>ty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s 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3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m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>n</w:t>
      </w:r>
      <w:r w:rsidRPr="00606F20">
        <w:rPr>
          <w:rFonts w:eastAsia="DejaVu Sans"/>
          <w:sz w:val="24"/>
          <w:szCs w:val="24"/>
        </w:rPr>
        <w:t xml:space="preserve">t. </w:t>
      </w: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 xml:space="preserve">he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2"/>
          <w:sz w:val="24"/>
          <w:szCs w:val="24"/>
        </w:rPr>
        <w:t>n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io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-5"/>
          <w:sz w:val="24"/>
          <w:szCs w:val="24"/>
        </w:rPr>
        <w:t>r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v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de 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y be pu</w:t>
      </w:r>
      <w:r w:rsidRPr="00606F20">
        <w:rPr>
          <w:rFonts w:eastAsia="DejaVu Sans"/>
          <w:spacing w:val="-1"/>
          <w:sz w:val="24"/>
          <w:szCs w:val="24"/>
        </w:rPr>
        <w:t>b</w:t>
      </w:r>
      <w:r w:rsidRPr="00606F20">
        <w:rPr>
          <w:rFonts w:eastAsia="DejaVu Sans"/>
          <w:spacing w:val="1"/>
          <w:sz w:val="24"/>
          <w:szCs w:val="24"/>
        </w:rPr>
        <w:t>l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 xml:space="preserve">hed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n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2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dem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f</w:t>
      </w:r>
      <w:r w:rsidRPr="00606F20">
        <w:rPr>
          <w:rFonts w:eastAsia="DejaVu Sans"/>
          <w:spacing w:val="2"/>
          <w:sz w:val="24"/>
          <w:szCs w:val="24"/>
        </w:rPr>
        <w:t>e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 xml:space="preserve">ence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d/o</w:t>
      </w:r>
      <w:r w:rsidRPr="00606F20">
        <w:rPr>
          <w:rFonts w:eastAsia="DejaVu Sans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jo</w:t>
      </w:r>
      <w:r w:rsidRPr="00606F20">
        <w:rPr>
          <w:rFonts w:eastAsia="DejaVu Sans"/>
          <w:spacing w:val="2"/>
          <w:sz w:val="24"/>
          <w:szCs w:val="24"/>
        </w:rPr>
        <w:t>u</w:t>
      </w:r>
      <w:r w:rsidRPr="00606F20">
        <w:rPr>
          <w:rFonts w:eastAsia="DejaVu Sans"/>
          <w:spacing w:val="-5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 xml:space="preserve">. </w:t>
      </w:r>
      <w:r w:rsidR="009521D8">
        <w:rPr>
          <w:rFonts w:eastAsia="DejaVu Sans"/>
          <w:sz w:val="24"/>
          <w:szCs w:val="24"/>
        </w:rPr>
        <w:t>It may also be included in the student</w:t>
      </w:r>
      <w:ins w:id="67" w:author="James Tizard" w:date="2019-12-19T12:36:00Z">
        <w:r w:rsidR="006D0E50">
          <w:rPr>
            <w:rFonts w:eastAsia="DejaVu Sans"/>
            <w:sz w:val="24"/>
            <w:szCs w:val="24"/>
          </w:rPr>
          <w:t>(</w:t>
        </w:r>
      </w:ins>
      <w:r w:rsidR="009521D8">
        <w:rPr>
          <w:rFonts w:eastAsia="DejaVu Sans"/>
          <w:sz w:val="24"/>
          <w:szCs w:val="24"/>
        </w:rPr>
        <w:t>s</w:t>
      </w:r>
      <w:ins w:id="68" w:author="James Tizard" w:date="2019-12-19T12:36:00Z">
        <w:r w:rsidR="006D0E50">
          <w:rPr>
            <w:rFonts w:eastAsia="DejaVu Sans"/>
            <w:sz w:val="24"/>
            <w:szCs w:val="24"/>
          </w:rPr>
          <w:t>)</w:t>
        </w:r>
      </w:ins>
      <w:ins w:id="69" w:author="James Tizard" w:date="2019-12-19T12:37:00Z">
        <w:r w:rsidR="006D0E50">
          <w:rPr>
            <w:rFonts w:eastAsia="DejaVu Sans"/>
            <w:sz w:val="24"/>
            <w:szCs w:val="24"/>
          </w:rPr>
          <w:t xml:space="preserve"> final PhD</w:t>
        </w:r>
      </w:ins>
      <w:r w:rsidR="009521D8">
        <w:rPr>
          <w:rFonts w:eastAsia="DejaVu Sans"/>
          <w:sz w:val="24"/>
          <w:szCs w:val="24"/>
        </w:rPr>
        <w:t xml:space="preserve"> </w:t>
      </w:r>
      <w:del w:id="70" w:author="James Tizard" w:date="2019-12-19T12:36:00Z">
        <w:r w:rsidR="009521D8" w:rsidDel="006D0E50">
          <w:rPr>
            <w:rFonts w:eastAsia="DejaVu Sans"/>
            <w:sz w:val="24"/>
            <w:szCs w:val="24"/>
          </w:rPr>
          <w:delText>project reports for their Part IV research project</w:delText>
        </w:r>
      </w:del>
      <w:ins w:id="71" w:author="James Tizard" w:date="2019-12-19T12:36:00Z">
        <w:r w:rsidR="006D0E50">
          <w:rPr>
            <w:rFonts w:eastAsia="DejaVu Sans"/>
            <w:sz w:val="24"/>
            <w:szCs w:val="24"/>
          </w:rPr>
          <w:t>thesis</w:t>
        </w:r>
      </w:ins>
      <w:r w:rsidR="009521D8">
        <w:rPr>
          <w:rFonts w:eastAsia="DejaVu Sans"/>
          <w:sz w:val="24"/>
          <w:szCs w:val="24"/>
        </w:rPr>
        <w:t xml:space="preserve">. </w:t>
      </w: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pacing w:val="2"/>
          <w:sz w:val="24"/>
          <w:szCs w:val="24"/>
        </w:rPr>
        <w:t>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s pu</w:t>
      </w:r>
      <w:r w:rsidRPr="00606F20">
        <w:rPr>
          <w:rFonts w:eastAsia="DejaVu Sans"/>
          <w:spacing w:val="1"/>
          <w:sz w:val="24"/>
          <w:szCs w:val="24"/>
        </w:rPr>
        <w:t>b</w:t>
      </w:r>
      <w:r w:rsidRPr="00606F20">
        <w:rPr>
          <w:rFonts w:eastAsia="DejaVu Sans"/>
          <w:spacing w:val="-1"/>
          <w:sz w:val="24"/>
          <w:szCs w:val="24"/>
        </w:rPr>
        <w:t>li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io</w:t>
      </w:r>
      <w:r w:rsidRPr="00606F20">
        <w:rPr>
          <w:rFonts w:eastAsia="DejaVu Sans"/>
          <w:sz w:val="24"/>
          <w:szCs w:val="24"/>
        </w:rPr>
        <w:t>n(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) w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l n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t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den</w:t>
      </w:r>
      <w:r w:rsidRPr="00606F20">
        <w:rPr>
          <w:rFonts w:eastAsia="DejaVu Sans"/>
          <w:spacing w:val="1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-5"/>
          <w:sz w:val="24"/>
          <w:szCs w:val="24"/>
        </w:rPr>
        <w:t>f</w:t>
      </w:r>
      <w:r w:rsidRPr="00606F20">
        <w:rPr>
          <w:rFonts w:eastAsia="DejaVu Sans"/>
          <w:sz w:val="24"/>
          <w:szCs w:val="24"/>
        </w:rPr>
        <w:t>y 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s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ts 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ce.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A 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py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 xml:space="preserve">the 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ch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di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g</w:t>
      </w:r>
      <w:r w:rsidRPr="00606F20">
        <w:rPr>
          <w:rFonts w:eastAsia="DejaVu Sans"/>
          <w:sz w:val="24"/>
          <w:szCs w:val="24"/>
        </w:rPr>
        <w:t>s w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l be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2"/>
          <w:sz w:val="24"/>
          <w:szCs w:val="24"/>
        </w:rPr>
        <w:t>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de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2"/>
          <w:sz w:val="24"/>
          <w:szCs w:val="24"/>
        </w:rPr>
        <w:t>v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il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b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to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pacing w:val="2"/>
          <w:sz w:val="24"/>
          <w:szCs w:val="24"/>
        </w:rPr>
        <w:t>u</w:t>
      </w:r>
      <w:r w:rsidRPr="00606F20">
        <w:rPr>
          <w:rFonts w:eastAsia="DejaVu Sans"/>
          <w:sz w:val="24"/>
          <w:szCs w:val="24"/>
        </w:rPr>
        <w:t xml:space="preserve">,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 w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h</w:t>
      </w:r>
      <w:r w:rsidR="009A12A5">
        <w:rPr>
          <w:rFonts w:eastAsia="DejaVu Sans"/>
          <w:sz w:val="24"/>
          <w:szCs w:val="24"/>
        </w:rPr>
        <w:t xml:space="preserve">, by providing your email address on the </w:t>
      </w:r>
      <w:r w:rsidR="0098326C">
        <w:rPr>
          <w:rFonts w:eastAsia="DejaVu Sans"/>
          <w:sz w:val="24"/>
          <w:szCs w:val="24"/>
        </w:rPr>
        <w:t>questionnaire</w:t>
      </w:r>
      <w:r w:rsidRPr="00606F20">
        <w:rPr>
          <w:rFonts w:eastAsia="DejaVu Sans"/>
          <w:sz w:val="24"/>
          <w:szCs w:val="24"/>
        </w:rPr>
        <w:t xml:space="preserve">. </w:t>
      </w:r>
      <w:r w:rsidRPr="00606F20">
        <w:rPr>
          <w:sz w:val="24"/>
          <w:szCs w:val="24"/>
          <w:lang w:eastAsia="en-NZ"/>
        </w:rPr>
        <w:t xml:space="preserve">Your contact details will not be given to any third-parties. </w:t>
      </w:r>
      <w:r w:rsidRPr="00606F20">
        <w:rPr>
          <w:rFonts w:eastAsia="DejaVu Sans"/>
          <w:spacing w:val="-30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 c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n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3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o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nt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ct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ny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 xml:space="preserve">the 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ch</w:t>
      </w:r>
      <w:r w:rsidRPr="00606F20">
        <w:rPr>
          <w:rFonts w:eastAsia="DejaVu Sans"/>
          <w:spacing w:val="2"/>
          <w:sz w:val="24"/>
          <w:szCs w:val="24"/>
        </w:rPr>
        <w:t>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="00323A88">
        <w:rPr>
          <w:rFonts w:eastAsia="DejaVu Sans"/>
          <w:spacing w:val="-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li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ted be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w 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w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d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li</w:t>
      </w:r>
      <w:r w:rsidRPr="00606F20">
        <w:rPr>
          <w:rFonts w:eastAsia="DejaVu Sans"/>
          <w:spacing w:val="-9"/>
          <w:sz w:val="24"/>
          <w:szCs w:val="24"/>
        </w:rPr>
        <w:t>k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to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bt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 a 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py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 the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di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g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.</w:t>
      </w:r>
    </w:p>
    <w:p w14:paraId="55F99DCC" w14:textId="77777777" w:rsidR="009577D6" w:rsidRDefault="009577D6" w:rsidP="009577D6">
      <w:pPr>
        <w:spacing w:line="280" w:lineRule="exact"/>
        <w:rPr>
          <w:sz w:val="28"/>
          <w:szCs w:val="28"/>
        </w:rPr>
      </w:pPr>
    </w:p>
    <w:p w14:paraId="642790BF" w14:textId="77777777" w:rsidR="009577D6" w:rsidRDefault="009577D6" w:rsidP="009577D6">
      <w:pPr>
        <w:ind w:left="116"/>
        <w:rPr>
          <w:rFonts w:ascii="DejaVu Sans" w:eastAsia="DejaVu Sans" w:hAnsi="DejaVu Sans" w:cs="DejaVu Sans"/>
          <w:sz w:val="24"/>
          <w:szCs w:val="24"/>
        </w:rPr>
      </w:pP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CO</w:t>
      </w:r>
      <w:r>
        <w:rPr>
          <w:rFonts w:ascii="DejaVu Sans" w:eastAsia="DejaVu Sans" w:hAnsi="DejaVu Sans" w:cs="DejaVu Sans"/>
          <w:b/>
          <w:spacing w:val="-1"/>
          <w:position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spacing w:val="-20"/>
          <w:position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ACT DE</w:t>
      </w:r>
      <w:r>
        <w:rPr>
          <w:rFonts w:ascii="DejaVu Sans" w:eastAsia="DejaVu Sans" w:hAnsi="DejaVu Sans" w:cs="DejaVu Sans"/>
          <w:b/>
          <w:spacing w:val="-20"/>
          <w:position w:val="-1"/>
          <w:sz w:val="24"/>
          <w:szCs w:val="24"/>
        </w:rPr>
        <w:t>T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AI</w:t>
      </w:r>
      <w:r>
        <w:rPr>
          <w:rFonts w:ascii="DejaVu Sans" w:eastAsia="DejaVu Sans" w:hAnsi="DejaVu Sans" w:cs="DejaVu Sans"/>
          <w:b/>
          <w:spacing w:val="-1"/>
          <w:position w:val="-1"/>
          <w:sz w:val="24"/>
          <w:szCs w:val="24"/>
        </w:rPr>
        <w:t>L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S</w:t>
      </w:r>
      <w:r>
        <w:rPr>
          <w:rFonts w:ascii="DejaVu Sans" w:eastAsia="DejaVu Sans" w:hAnsi="DejaVu Sans" w:cs="DejaVu Sans"/>
          <w:b/>
          <w:spacing w:val="1"/>
          <w:position w:val="-1"/>
          <w:sz w:val="24"/>
          <w:szCs w:val="24"/>
        </w:rPr>
        <w:t xml:space="preserve"> 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A</w:t>
      </w:r>
      <w:r>
        <w:rPr>
          <w:rFonts w:ascii="DejaVu Sans" w:eastAsia="DejaVu Sans" w:hAnsi="DejaVu Sans" w:cs="DejaVu Sans"/>
          <w:b/>
          <w:spacing w:val="-3"/>
          <w:position w:val="-1"/>
          <w:sz w:val="24"/>
          <w:szCs w:val="24"/>
        </w:rPr>
        <w:t>N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D APP</w:t>
      </w:r>
      <w:r>
        <w:rPr>
          <w:rFonts w:ascii="DejaVu Sans" w:eastAsia="DejaVu Sans" w:hAnsi="DejaVu Sans" w:cs="DejaVu Sans"/>
          <w:b/>
          <w:spacing w:val="-1"/>
          <w:position w:val="-1"/>
          <w:sz w:val="24"/>
          <w:szCs w:val="24"/>
        </w:rPr>
        <w:t>R</w:t>
      </w:r>
      <w:r>
        <w:rPr>
          <w:rFonts w:ascii="DejaVu Sans" w:eastAsia="DejaVu Sans" w:hAnsi="DejaVu Sans" w:cs="DejaVu Sans"/>
          <w:b/>
          <w:spacing w:val="-6"/>
          <w:position w:val="-1"/>
          <w:sz w:val="24"/>
          <w:szCs w:val="24"/>
        </w:rPr>
        <w:t>O</w:t>
      </w:r>
      <w:r>
        <w:rPr>
          <w:rFonts w:ascii="DejaVu Sans" w:eastAsia="DejaVu Sans" w:hAnsi="DejaVu Sans" w:cs="DejaVu Sans"/>
          <w:b/>
          <w:spacing w:val="-18"/>
          <w:position w:val="-1"/>
          <w:sz w:val="24"/>
          <w:szCs w:val="24"/>
        </w:rPr>
        <w:t>V</w:t>
      </w:r>
      <w:r>
        <w:rPr>
          <w:rFonts w:ascii="DejaVu Sans" w:eastAsia="DejaVu Sans" w:hAnsi="DejaVu Sans" w:cs="DejaVu Sans"/>
          <w:b/>
          <w:position w:val="-1"/>
          <w:sz w:val="24"/>
          <w:szCs w:val="24"/>
        </w:rPr>
        <w:t>AL</w:t>
      </w:r>
    </w:p>
    <w:p w14:paraId="5CE8CFF8" w14:textId="77777777" w:rsidR="009577D6" w:rsidRDefault="009577D6" w:rsidP="009577D6">
      <w:pPr>
        <w:spacing w:line="0" w:lineRule="atLeast"/>
        <w:rPr>
          <w:sz w:val="1"/>
          <w:szCs w:val="1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5491"/>
        <w:tblGridChange w:id="72">
          <w:tblGrid>
            <w:gridCol w:w="1"/>
            <w:gridCol w:w="5387"/>
            <w:gridCol w:w="2977"/>
            <w:gridCol w:w="2514"/>
            <w:gridCol w:w="3"/>
          </w:tblGrid>
        </w:tblGridChange>
      </w:tblGrid>
      <w:tr w:rsidR="00E02265" w14:paraId="3F90ABFB" w14:textId="77777777" w:rsidTr="00CC23A5">
        <w:trPr>
          <w:trHeight w:hRule="exact" w:val="285"/>
        </w:trPr>
        <w:tc>
          <w:tcPr>
            <w:tcW w:w="24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7F3C1A" w14:textId="5D52D6E0" w:rsidR="00E02265" w:rsidRPr="00606F20" w:rsidRDefault="00E02265" w:rsidP="001948E2">
            <w:pPr>
              <w:spacing w:before="52"/>
              <w:ind w:left="57" w:right="693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z w:val="24"/>
                <w:szCs w:val="24"/>
              </w:rPr>
              <w:t xml:space="preserve">Investigator </w:t>
            </w:r>
            <w:r>
              <w:rPr>
                <w:rFonts w:eastAsia="DejaVu Sans"/>
                <w:sz w:val="24"/>
                <w:szCs w:val="24"/>
              </w:rPr>
              <w:t>name</w:t>
            </w:r>
            <w:r w:rsidR="00686065">
              <w:rPr>
                <w:rFonts w:eastAsia="DejaVu Sans"/>
                <w:sz w:val="24"/>
                <w:szCs w:val="24"/>
              </w:rPr>
              <w:t>s</w:t>
            </w:r>
            <w:r>
              <w:rPr>
                <w:rFonts w:eastAsia="DejaVu Sans"/>
                <w:sz w:val="24"/>
                <w:szCs w:val="24"/>
              </w:rPr>
              <w:t xml:space="preserve"> and contact details</w:t>
            </w:r>
          </w:p>
        </w:tc>
        <w:tc>
          <w:tcPr>
            <w:tcW w:w="252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319793" w14:textId="77777777" w:rsidR="00E02265" w:rsidRPr="00606F20" w:rsidRDefault="00E02265" w:rsidP="001948E2">
            <w:pPr>
              <w:spacing w:before="52"/>
              <w:ind w:left="57" w:right="415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z w:val="24"/>
                <w:szCs w:val="24"/>
              </w:rPr>
              <w:t>He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 xml:space="preserve">d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f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D</w:t>
            </w:r>
            <w:r w:rsidRPr="00606F20">
              <w:rPr>
                <w:rFonts w:eastAsia="DejaVu Sans"/>
                <w:sz w:val="24"/>
                <w:szCs w:val="24"/>
              </w:rPr>
              <w:t>ep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</w:t>
            </w:r>
            <w:r w:rsidRPr="00606F20">
              <w:rPr>
                <w:rFonts w:eastAsia="DejaVu Sans"/>
                <w:sz w:val="24"/>
                <w:szCs w:val="24"/>
              </w:rPr>
              <w:t>tment n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 xml:space="preserve">me 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>nd c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nt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>ct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z w:val="24"/>
                <w:szCs w:val="24"/>
              </w:rPr>
              <w:t>de</w:t>
            </w:r>
            <w:r w:rsidRPr="00606F20">
              <w:rPr>
                <w:rFonts w:eastAsia="DejaVu Sans"/>
                <w:spacing w:val="-2"/>
                <w:sz w:val="24"/>
                <w:szCs w:val="24"/>
              </w:rPr>
              <w:t>t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il</w:t>
            </w:r>
            <w:r w:rsidRPr="00606F20">
              <w:rPr>
                <w:rFonts w:eastAsia="DejaVu Sans"/>
                <w:sz w:val="24"/>
                <w:szCs w:val="24"/>
              </w:rPr>
              <w:t>s</w:t>
            </w:r>
          </w:p>
        </w:tc>
      </w:tr>
      <w:tr w:rsidR="00E02265" w14:paraId="279D2C2E" w14:textId="77777777" w:rsidTr="00CC23A5">
        <w:tblPrEx>
          <w:tblW w:w="5000" w:type="pct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73" w:author="Kelly Blincoe" w:date="2019-12-13T09:23:00Z">
            <w:tblPrEx>
              <w:tblW w:w="5000" w:type="pct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4461"/>
          <w:trPrChange w:id="74" w:author="Kelly Blincoe" w:date="2019-12-13T09:23:00Z">
            <w:trPr>
              <w:trHeight w:hRule="exact" w:val="4074"/>
            </w:trPr>
          </w:trPrChange>
        </w:trPr>
        <w:tc>
          <w:tcPr>
            <w:tcW w:w="24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PrChange w:id="75" w:author="Kelly Blincoe" w:date="2019-12-13T09:23:00Z">
              <w:tcPr>
                <w:tcW w:w="2476" w:type="pct"/>
                <w:gridSpan w:val="3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</w:tcPr>
            </w:tcPrChange>
          </w:tcPr>
          <w:p w14:paraId="2C22A443" w14:textId="7ECEA787" w:rsidR="00E02265" w:rsidRPr="00606F20" w:rsidRDefault="00E02265" w:rsidP="001948E2">
            <w:pPr>
              <w:spacing w:before="54"/>
              <w:ind w:left="57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1"/>
                <w:sz w:val="24"/>
                <w:szCs w:val="24"/>
              </w:rPr>
              <w:t>Dr. K</w:t>
            </w:r>
            <w:r w:rsidRPr="00606F20">
              <w:rPr>
                <w:rFonts w:eastAsia="DejaVu Sans"/>
                <w:sz w:val="24"/>
                <w:szCs w:val="24"/>
              </w:rPr>
              <w:t>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ll</w:t>
            </w:r>
            <w:r w:rsidRPr="00606F20">
              <w:rPr>
                <w:rFonts w:eastAsia="DejaVu Sans"/>
                <w:sz w:val="24"/>
                <w:szCs w:val="24"/>
              </w:rPr>
              <w:t>y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06F20">
              <w:rPr>
                <w:rFonts w:eastAsia="DejaVu Sans"/>
                <w:spacing w:val="-1"/>
                <w:sz w:val="24"/>
                <w:szCs w:val="24"/>
              </w:rPr>
              <w:t>Bli</w:t>
            </w:r>
            <w:r w:rsidRPr="00606F20">
              <w:rPr>
                <w:rFonts w:eastAsia="DejaVu Sans"/>
                <w:sz w:val="24"/>
                <w:szCs w:val="24"/>
              </w:rPr>
              <w:t>n</w:t>
            </w:r>
            <w:r w:rsidRPr="00606F20">
              <w:rPr>
                <w:rFonts w:eastAsia="DejaVu Sans"/>
                <w:spacing w:val="2"/>
                <w:sz w:val="24"/>
                <w:szCs w:val="24"/>
              </w:rPr>
              <w:t>c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e</w:t>
            </w:r>
            <w:proofErr w:type="spellEnd"/>
          </w:p>
          <w:p w14:paraId="48045D48" w14:textId="4A5B6A6D" w:rsidR="00E02265" w:rsidRPr="00606F20" w:rsidRDefault="00E02265" w:rsidP="001948E2">
            <w:pPr>
              <w:ind w:left="57" w:right="23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"/>
                <w:sz w:val="24"/>
                <w:szCs w:val="24"/>
              </w:rPr>
              <w:t>D</w:t>
            </w:r>
            <w:r w:rsidRPr="00606F20">
              <w:rPr>
                <w:rFonts w:eastAsia="DejaVu Sans"/>
                <w:sz w:val="24"/>
                <w:szCs w:val="24"/>
              </w:rPr>
              <w:t>ep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</w:t>
            </w:r>
            <w:r w:rsidRPr="00606F20">
              <w:rPr>
                <w:rFonts w:eastAsia="DejaVu Sans"/>
                <w:sz w:val="24"/>
                <w:szCs w:val="24"/>
              </w:rPr>
              <w:t>tment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f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6F20">
              <w:rPr>
                <w:rFonts w:eastAsia="DejaVu Sans"/>
                <w:sz w:val="24"/>
                <w:szCs w:val="24"/>
              </w:rPr>
              <w:t>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l</w:t>
            </w:r>
            <w:r w:rsidRPr="00606F20">
              <w:rPr>
                <w:rFonts w:eastAsia="DejaVu Sans"/>
                <w:sz w:val="24"/>
                <w:szCs w:val="24"/>
              </w:rPr>
              <w:t>ect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ri</w:t>
            </w:r>
            <w:r w:rsidRPr="00606F20">
              <w:rPr>
                <w:rFonts w:eastAsia="DejaVu Sans"/>
                <w:sz w:val="24"/>
                <w:szCs w:val="24"/>
              </w:rPr>
              <w:t>c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>l</w:t>
            </w:r>
            <w:r w:rsidR="009521D8">
              <w:rPr>
                <w:rFonts w:eastAsia="DejaVu Sans"/>
                <w:sz w:val="24"/>
                <w:szCs w:val="24"/>
              </w:rPr>
              <w:t>,</w:t>
            </w:r>
            <w:r w:rsidRPr="00606F20">
              <w:rPr>
                <w:rFonts w:eastAsia="DejaVu Sans"/>
                <w:sz w:val="24"/>
                <w:szCs w:val="24"/>
              </w:rPr>
              <w:t>C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mputer</w:t>
            </w:r>
            <w:proofErr w:type="spellEnd"/>
            <w:proofErr w:type="gramEnd"/>
            <w:r w:rsidR="009521D8">
              <w:rPr>
                <w:rFonts w:eastAsia="DejaVu Sans"/>
                <w:sz w:val="24"/>
                <w:szCs w:val="24"/>
              </w:rPr>
              <w:t>, and Software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z w:val="24"/>
                <w:szCs w:val="24"/>
              </w:rPr>
              <w:t>En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gi</w:t>
            </w:r>
            <w:r w:rsidRPr="00606F20">
              <w:rPr>
                <w:rFonts w:eastAsia="DejaVu Sans"/>
                <w:sz w:val="24"/>
                <w:szCs w:val="24"/>
              </w:rPr>
              <w:t>nee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ri</w:t>
            </w:r>
            <w:r w:rsidRPr="00606F20">
              <w:rPr>
                <w:rFonts w:eastAsia="DejaVu Sans"/>
                <w:spacing w:val="2"/>
                <w:sz w:val="24"/>
                <w:szCs w:val="24"/>
              </w:rPr>
              <w:t>n</w:t>
            </w:r>
            <w:r w:rsidRPr="00606F20">
              <w:rPr>
                <w:rFonts w:eastAsia="DejaVu Sans"/>
                <w:sz w:val="24"/>
                <w:szCs w:val="24"/>
              </w:rPr>
              <w:t xml:space="preserve">g </w:t>
            </w:r>
            <w:r w:rsidR="009521D8">
              <w:fldChar w:fldCharType="begin"/>
            </w:r>
            <w:r w:rsidR="009521D8">
              <w:instrText xml:space="preserve"> HYPERLINK "mailto:k.blincoe@auckland.ac.nz" </w:instrText>
            </w:r>
            <w:r w:rsidR="009521D8">
              <w:fldChar w:fldCharType="separate"/>
            </w:r>
            <w:r w:rsidRPr="00606F20">
              <w:rPr>
                <w:rStyle w:val="Hyperlink"/>
                <w:rFonts w:eastAsia="DejaVu Sans"/>
                <w:spacing w:val="1"/>
                <w:sz w:val="24"/>
                <w:szCs w:val="24"/>
                <w:u w:color="00007F"/>
              </w:rPr>
              <w:t>k.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b</w:t>
            </w:r>
            <w:r w:rsidRPr="00606F20">
              <w:rPr>
                <w:rStyle w:val="Hyperlink"/>
                <w:rFonts w:eastAsia="DejaVu Sans"/>
                <w:spacing w:val="-1"/>
                <w:sz w:val="24"/>
                <w:szCs w:val="24"/>
                <w:u w:color="00007F"/>
              </w:rPr>
              <w:t>li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n</w:t>
            </w:r>
            <w:r w:rsidRPr="00606F20">
              <w:rPr>
                <w:rStyle w:val="Hyperlink"/>
                <w:rFonts w:eastAsia="DejaVu Sans"/>
                <w:spacing w:val="2"/>
                <w:sz w:val="24"/>
                <w:szCs w:val="24"/>
                <w:u w:color="00007F"/>
              </w:rPr>
              <w:t>c</w:t>
            </w:r>
            <w:r w:rsidRPr="00606F20">
              <w:rPr>
                <w:rStyle w:val="Hyperlink"/>
                <w:rFonts w:eastAsia="DejaVu Sans"/>
                <w:spacing w:val="-1"/>
                <w:sz w:val="24"/>
                <w:szCs w:val="24"/>
                <w:u w:color="00007F"/>
              </w:rPr>
              <w:t>o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e</w:t>
            </w:r>
            <w:r w:rsidRPr="00606F20">
              <w:rPr>
                <w:rStyle w:val="Hyperlink"/>
                <w:rFonts w:eastAsia="DejaVu Sans"/>
                <w:spacing w:val="-2"/>
                <w:sz w:val="24"/>
                <w:szCs w:val="24"/>
                <w:u w:color="00007F"/>
              </w:rPr>
              <w:t>@</w:t>
            </w:r>
            <w:r w:rsidRPr="00606F20">
              <w:rPr>
                <w:rStyle w:val="Hyperlink"/>
                <w:rFonts w:eastAsia="DejaVu Sans"/>
                <w:spacing w:val="1"/>
                <w:sz w:val="24"/>
                <w:szCs w:val="24"/>
                <w:u w:color="00007F"/>
              </w:rPr>
              <w:t>a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uck</w:t>
            </w:r>
            <w:r w:rsidRPr="00606F20">
              <w:rPr>
                <w:rStyle w:val="Hyperlink"/>
                <w:rFonts w:eastAsia="DejaVu Sans"/>
                <w:spacing w:val="-1"/>
                <w:sz w:val="24"/>
                <w:szCs w:val="24"/>
                <w:u w:color="00007F"/>
              </w:rPr>
              <w:t>l</w:t>
            </w:r>
            <w:r w:rsidRPr="00606F20">
              <w:rPr>
                <w:rStyle w:val="Hyperlink"/>
                <w:rFonts w:eastAsia="DejaVu Sans"/>
                <w:spacing w:val="1"/>
                <w:sz w:val="24"/>
                <w:szCs w:val="24"/>
                <w:u w:color="00007F"/>
              </w:rPr>
              <w:t>a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n</w:t>
            </w:r>
            <w:r w:rsidRPr="00606F20">
              <w:rPr>
                <w:rStyle w:val="Hyperlink"/>
                <w:rFonts w:eastAsia="DejaVu Sans"/>
                <w:spacing w:val="-1"/>
                <w:sz w:val="24"/>
                <w:szCs w:val="24"/>
                <w:u w:color="00007F"/>
              </w:rPr>
              <w:t>d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.</w:t>
            </w:r>
            <w:r w:rsidRPr="00606F20">
              <w:rPr>
                <w:rStyle w:val="Hyperlink"/>
                <w:rFonts w:eastAsia="DejaVu Sans"/>
                <w:spacing w:val="1"/>
                <w:sz w:val="24"/>
                <w:szCs w:val="24"/>
                <w:u w:color="00007F"/>
              </w:rPr>
              <w:t>a</w:t>
            </w:r>
            <w:r w:rsidRPr="00606F20">
              <w:rPr>
                <w:rStyle w:val="Hyperlink"/>
                <w:rFonts w:eastAsia="DejaVu Sans"/>
                <w:sz w:val="24"/>
                <w:szCs w:val="24"/>
                <w:u w:color="00007F"/>
              </w:rPr>
              <w:t>c.nz</w:t>
            </w:r>
            <w:r w:rsidR="009521D8">
              <w:rPr>
                <w:rStyle w:val="Hyperlink"/>
                <w:rFonts w:eastAsia="DejaVu Sans"/>
                <w:sz w:val="24"/>
                <w:szCs w:val="24"/>
                <w:u w:color="00007F"/>
              </w:rPr>
              <w:fldChar w:fldCharType="end"/>
            </w:r>
          </w:p>
          <w:p w14:paraId="3F3A5838" w14:textId="77777777" w:rsidR="00E02265" w:rsidRDefault="00E02265" w:rsidP="001948E2">
            <w:pPr>
              <w:ind w:left="57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"/>
                <w:sz w:val="24"/>
                <w:szCs w:val="24"/>
              </w:rPr>
              <w:t>0</w:t>
            </w:r>
            <w:r w:rsidRPr="00606F20">
              <w:rPr>
                <w:rFonts w:eastAsia="DejaVu Sans"/>
                <w:sz w:val="24"/>
                <w:szCs w:val="24"/>
              </w:rPr>
              <w:t>9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923 4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7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1</w:t>
            </w:r>
            <w:r w:rsidRPr="00606F20">
              <w:rPr>
                <w:rFonts w:eastAsia="DejaVu Sans"/>
                <w:sz w:val="24"/>
                <w:szCs w:val="24"/>
              </w:rPr>
              <w:t>5</w:t>
            </w:r>
          </w:p>
          <w:p w14:paraId="3C572420" w14:textId="77777777" w:rsidR="00686065" w:rsidDel="006848CF" w:rsidRDefault="00686065" w:rsidP="001948E2">
            <w:pPr>
              <w:ind w:left="57"/>
              <w:rPr>
                <w:del w:id="76" w:author="James Tizard" w:date="2019-12-18T20:56:00Z"/>
                <w:rFonts w:eastAsia="DejaVu Sans"/>
                <w:sz w:val="24"/>
                <w:szCs w:val="24"/>
              </w:rPr>
            </w:pPr>
          </w:p>
          <w:p w14:paraId="5D292C76" w14:textId="68F6810A" w:rsidR="0098326C" w:rsidRPr="009521D8" w:rsidDel="006848CF" w:rsidRDefault="0098326C" w:rsidP="009521D8">
            <w:pPr>
              <w:rPr>
                <w:del w:id="77" w:author="James Tizard" w:date="2019-12-18T20:56:00Z"/>
                <w:rFonts w:eastAsia="DejaVu Sans"/>
              </w:rPr>
            </w:pPr>
            <w:del w:id="78" w:author="James Tizard" w:date="2019-12-18T20:56:00Z">
              <w:r w:rsidRPr="009521D8" w:rsidDel="006848CF">
                <w:rPr>
                  <w:rFonts w:eastAsia="DejaVu Sans"/>
                  <w:sz w:val="24"/>
                  <w:szCs w:val="24"/>
                </w:rPr>
                <w:delText xml:space="preserve"> </w:delText>
              </w:r>
              <w:r w:rsidRPr="0098326C" w:rsidDel="006848CF">
                <w:rPr>
                  <w:rFonts w:eastAsia="DejaVu Sans"/>
                  <w:sz w:val="24"/>
                  <w:szCs w:val="24"/>
                </w:rPr>
                <w:delText xml:space="preserve">Dr. Antonio Martini, </w:delText>
              </w:r>
              <w:r w:rsidRPr="009521D8" w:rsidDel="006848CF">
                <w:rPr>
                  <w:rFonts w:eastAsia="DejaVu Sans"/>
                </w:rPr>
                <w:fldChar w:fldCharType="begin"/>
              </w:r>
              <w:r w:rsidRPr="009521D8" w:rsidDel="006848CF">
                <w:rPr>
                  <w:rFonts w:eastAsia="DejaVu Sans"/>
                  <w:sz w:val="24"/>
                  <w:szCs w:val="24"/>
                </w:rPr>
                <w:delInstrText xml:space="preserve"> HYPERLINK "mailto:Antonio.martini.am@gmail.com" </w:delInstrText>
              </w:r>
              <w:r w:rsidRPr="009521D8" w:rsidDel="006848CF">
                <w:rPr>
                  <w:rFonts w:eastAsia="DejaVu Sans"/>
                </w:rPr>
                <w:fldChar w:fldCharType="separate"/>
              </w:r>
              <w:r w:rsidRPr="009521D8" w:rsidDel="006848CF">
                <w:rPr>
                  <w:rFonts w:eastAsia="DejaVu Sans"/>
                </w:rPr>
                <w:delText>Antonio.martini.am@gmail.com</w:delText>
              </w:r>
              <w:r w:rsidRPr="009521D8" w:rsidDel="006848CF">
                <w:rPr>
                  <w:rFonts w:eastAsia="DejaVu Sans"/>
                </w:rPr>
                <w:fldChar w:fldCharType="end"/>
              </w:r>
              <w:r w:rsidRPr="009521D8" w:rsidDel="006848CF">
                <w:rPr>
                  <w:rFonts w:eastAsia="DejaVu Sans"/>
                  <w:sz w:val="24"/>
                  <w:szCs w:val="24"/>
                </w:rPr>
                <w:delText xml:space="preserve"> </w:delText>
              </w:r>
            </w:del>
          </w:p>
          <w:p w14:paraId="520F2D24" w14:textId="1CB6A1A5" w:rsidR="0098326C" w:rsidDel="006848CF" w:rsidRDefault="0098326C" w:rsidP="0098326C">
            <w:pPr>
              <w:rPr>
                <w:del w:id="79" w:author="James Tizard" w:date="2019-12-18T20:56:00Z"/>
                <w:rFonts w:eastAsia="DejaVu Sans"/>
                <w:sz w:val="24"/>
                <w:szCs w:val="24"/>
              </w:rPr>
            </w:pPr>
            <w:del w:id="80" w:author="James Tizard" w:date="2019-12-18T20:56:00Z">
              <w:r w:rsidRPr="009521D8" w:rsidDel="006848CF">
                <w:rPr>
                  <w:rFonts w:eastAsia="DejaVu Sans"/>
                  <w:sz w:val="24"/>
                  <w:szCs w:val="24"/>
                </w:rPr>
                <w:delText xml:space="preserve"> </w:delText>
              </w:r>
              <w:r w:rsidRPr="009521D8" w:rsidDel="006848CF">
                <w:rPr>
                  <w:rFonts w:eastAsia="DejaVu Sans"/>
                </w:rPr>
                <w:delText xml:space="preserve">Dr. Bogdan Vasilescu, </w:delText>
              </w:r>
              <w:r w:rsidDel="006848CF">
                <w:rPr>
                  <w:rFonts w:eastAsia="DejaVu Sans"/>
                  <w:sz w:val="24"/>
                  <w:szCs w:val="24"/>
                </w:rPr>
                <w:fldChar w:fldCharType="begin"/>
              </w:r>
              <w:r w:rsidDel="006848CF">
                <w:rPr>
                  <w:rFonts w:eastAsia="DejaVu Sans"/>
                  <w:sz w:val="24"/>
                  <w:szCs w:val="24"/>
                </w:rPr>
                <w:delInstrText xml:space="preserve"> HYPERLINK "mailto:</w:delInstrText>
              </w:r>
              <w:r w:rsidRPr="009521D8" w:rsidDel="006848CF">
                <w:rPr>
                  <w:rFonts w:eastAsia="DejaVu Sans"/>
                  <w:sz w:val="24"/>
                  <w:szCs w:val="24"/>
                </w:rPr>
                <w:delInstrText>bogdanv@andrew.cmu.edu</w:delInstrText>
              </w:r>
              <w:r w:rsidDel="006848CF">
                <w:rPr>
                  <w:rFonts w:eastAsia="DejaVu Sans"/>
                  <w:sz w:val="24"/>
                  <w:szCs w:val="24"/>
                </w:rPr>
                <w:delInstrText xml:space="preserve">" </w:delInstrText>
              </w:r>
              <w:r w:rsidDel="006848CF">
                <w:rPr>
                  <w:rFonts w:eastAsia="DejaVu Sans"/>
                  <w:sz w:val="24"/>
                  <w:szCs w:val="24"/>
                </w:rPr>
                <w:fldChar w:fldCharType="separate"/>
              </w:r>
              <w:r w:rsidRPr="009521D8" w:rsidDel="006848CF">
                <w:rPr>
                  <w:rStyle w:val="Hyperlink"/>
                  <w:rFonts w:eastAsia="DejaVu Sans"/>
                  <w:sz w:val="24"/>
                  <w:szCs w:val="24"/>
                </w:rPr>
                <w:delText>bogdanv@andrew.cmu.edu</w:delText>
              </w:r>
              <w:r w:rsidDel="006848CF">
                <w:rPr>
                  <w:rFonts w:eastAsia="DejaVu Sans"/>
                  <w:sz w:val="24"/>
                  <w:szCs w:val="24"/>
                </w:rPr>
                <w:fldChar w:fldCharType="end"/>
              </w:r>
            </w:del>
          </w:p>
          <w:p w14:paraId="694361C4" w14:textId="58565E72" w:rsidR="0098326C" w:rsidDel="006848CF" w:rsidRDefault="0098326C" w:rsidP="0098326C">
            <w:pPr>
              <w:rPr>
                <w:del w:id="81" w:author="James Tizard" w:date="2019-12-18T20:56:00Z"/>
                <w:color w:val="000000"/>
                <w:sz w:val="24"/>
                <w:szCs w:val="24"/>
                <w:shd w:val="clear" w:color="auto" w:fill="FFFFFF"/>
                <w:lang w:val="en-NZ"/>
              </w:rPr>
            </w:pPr>
            <w:del w:id="82" w:author="James Tizard" w:date="2019-12-18T20:56:00Z">
              <w:r w:rsidRPr="0098326C" w:rsidDel="006848CF">
                <w:rPr>
                  <w:rFonts w:eastAsia="DejaVu Sans"/>
                  <w:sz w:val="24"/>
                  <w:szCs w:val="24"/>
                </w:rPr>
                <w:delText xml:space="preserve"> Dr. Vladimir Filkov, </w:delText>
              </w:r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begin"/>
              </w:r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 xml:space="preserve"> HYPERLINK "mailto:</w:delInstrText>
              </w:r>
              <w:r w:rsidRP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>vfilkov@ucdavis.edu</w:delInstrText>
              </w:r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 xml:space="preserve">" </w:delInstrText>
              </w:r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separate"/>
              </w:r>
              <w:r w:rsidRPr="009521D8" w:rsidDel="006848CF">
                <w:rPr>
                  <w:rStyle w:val="Hyperlink"/>
                  <w:sz w:val="24"/>
                  <w:szCs w:val="24"/>
                </w:rPr>
                <w:delText>vfilkov@ucdavis.edu</w:delText>
              </w:r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end"/>
              </w:r>
            </w:del>
          </w:p>
          <w:p w14:paraId="590A8E8B" w14:textId="6A1CD4B4" w:rsidR="0098326C" w:rsidDel="006848CF" w:rsidRDefault="0098326C" w:rsidP="0098326C">
            <w:pPr>
              <w:rPr>
                <w:del w:id="83" w:author="James Tizard" w:date="2019-12-18T20:56:00Z"/>
                <w:color w:val="000000"/>
                <w:sz w:val="24"/>
                <w:szCs w:val="24"/>
                <w:shd w:val="clear" w:color="auto" w:fill="FFFFFF"/>
                <w:lang w:val="en-NZ"/>
              </w:rPr>
            </w:pPr>
            <w:del w:id="84" w:author="James Tizard" w:date="2019-12-18T20:56:00Z"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Text xml:space="preserve"> Jim Buchan, </w:delText>
              </w:r>
              <w:r w:rsid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begin"/>
              </w:r>
              <w:r w:rsid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 xml:space="preserve"> HYPERLINK "mailto:</w:delInstrText>
              </w:r>
              <w:r w:rsidR="009521D8" w:rsidRPr="0098326C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>jim.buchan@aut.ac.nz</w:delInstrText>
              </w:r>
              <w:r w:rsid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InstrText xml:space="preserve">" </w:delInstrText>
              </w:r>
              <w:r w:rsid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separate"/>
              </w:r>
              <w:r w:rsidR="009521D8" w:rsidRPr="000F4F70" w:rsidDel="006848CF">
                <w:rPr>
                  <w:rStyle w:val="Hyperlink"/>
                  <w:sz w:val="24"/>
                  <w:szCs w:val="24"/>
                  <w:shd w:val="clear" w:color="auto" w:fill="FFFFFF"/>
                  <w:lang w:val="en-NZ"/>
                </w:rPr>
                <w:delText>jim.buchan@aut.ac.nz</w:delText>
              </w:r>
              <w:r w:rsidR="009521D8"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fldChar w:fldCharType="end"/>
              </w:r>
            </w:del>
          </w:p>
          <w:p w14:paraId="498CCCEF" w14:textId="2C5C68F8" w:rsidR="009521D8" w:rsidRPr="00CC23A5" w:rsidDel="006848CF" w:rsidRDefault="009521D8" w:rsidP="00CC23A5">
            <w:pPr>
              <w:spacing w:before="240"/>
              <w:outlineLvl w:val="6"/>
              <w:rPr>
                <w:del w:id="85" w:author="James Tizard" w:date="2019-12-18T20:56:00Z"/>
                <w:rFonts w:eastAsia="DejaVu Sans"/>
                <w:spacing w:val="1"/>
                <w:sz w:val="24"/>
                <w:szCs w:val="24"/>
                <w:lang w:val="en-NZ"/>
              </w:rPr>
            </w:pPr>
            <w:del w:id="86" w:author="James Tizard" w:date="2019-12-18T20:56:00Z">
              <w:r w:rsidDel="006848CF">
                <w:rPr>
                  <w:color w:val="000000"/>
                  <w:sz w:val="24"/>
                  <w:szCs w:val="24"/>
                  <w:shd w:val="clear" w:color="auto" w:fill="FFFFFF"/>
                  <w:lang w:val="en-NZ"/>
                </w:rPr>
                <w:delText xml:space="preserve">Holly </w:delText>
              </w:r>
              <w:r w:rsidRPr="00231CA1" w:rsidDel="006848CF">
                <w:rPr>
                  <w:rFonts w:eastAsia="DejaVu Sans"/>
                  <w:spacing w:val="1"/>
                  <w:sz w:val="24"/>
                  <w:szCs w:val="24"/>
                </w:rPr>
                <w:delText>Hagenson</w:delText>
              </w:r>
              <w:r w:rsidDel="006848CF">
                <w:rPr>
                  <w:rFonts w:eastAsia="DejaVu Sans"/>
                  <w:spacing w:val="1"/>
                  <w:sz w:val="24"/>
                  <w:szCs w:val="24"/>
                </w:rPr>
                <w:delText xml:space="preserve">, 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begin"/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delInstrText xml:space="preserve"> HYPERLINK "mailto:hhag130@aucklanduni.ac.nz" \t "_blank" </w:delInstr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separate"/>
              </w:r>
              <w:r w:rsidRPr="009521D8" w:rsidDel="006848CF">
                <w:rPr>
                  <w:rStyle w:val="Hyperlink"/>
                  <w:rFonts w:eastAsia="DejaVu Sans"/>
                  <w:spacing w:val="1"/>
                  <w:sz w:val="24"/>
                  <w:szCs w:val="24"/>
                  <w:lang w:val="en-NZ"/>
                </w:rPr>
                <w:delText>hhag130@aucklanduni.ac.nz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</w:rPr>
                <w:fldChar w:fldCharType="end"/>
              </w:r>
              <w:r w:rsidR="00CC23A5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br/>
              </w:r>
              <w:r w:rsidRPr="00231CA1" w:rsidDel="006848CF">
                <w:rPr>
                  <w:rFonts w:eastAsia="DejaVu Sans"/>
                  <w:spacing w:val="1"/>
                  <w:sz w:val="24"/>
                  <w:szCs w:val="24"/>
                </w:rPr>
                <w:delText>Jessica Alcantara</w:delText>
              </w:r>
              <w:r w:rsidDel="006848CF">
                <w:rPr>
                  <w:rFonts w:eastAsia="DejaVu Sans"/>
                  <w:spacing w:val="1"/>
                  <w:sz w:val="24"/>
                  <w:szCs w:val="24"/>
                </w:rPr>
                <w:delText xml:space="preserve">, 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begin"/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delInstrText xml:space="preserve"> HYPERLINK "mailto:jalc504@aucklanduni.ac.nz" \t "_blank" </w:delInstr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separate"/>
              </w:r>
              <w:r w:rsidRPr="009521D8" w:rsidDel="006848CF">
                <w:rPr>
                  <w:rStyle w:val="Hyperlink"/>
                  <w:rFonts w:eastAsia="DejaVu Sans"/>
                  <w:spacing w:val="1"/>
                  <w:sz w:val="24"/>
                  <w:szCs w:val="24"/>
                  <w:lang w:val="en-NZ"/>
                </w:rPr>
                <w:delText>jalc504@aucklanduni.ac.nz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</w:rPr>
                <w:fldChar w:fldCharType="end"/>
              </w:r>
              <w:r w:rsidR="00CC23A5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br/>
              </w:r>
              <w:r w:rsidRPr="00231CA1" w:rsidDel="006848CF">
                <w:rPr>
                  <w:rFonts w:eastAsia="DejaVu Sans"/>
                  <w:spacing w:val="1"/>
                  <w:sz w:val="24"/>
                  <w:szCs w:val="24"/>
                </w:rPr>
                <w:delText>Jenny Lim</w:delText>
              </w:r>
              <w:r w:rsidDel="006848CF">
                <w:rPr>
                  <w:rFonts w:eastAsia="DejaVu Sans"/>
                  <w:spacing w:val="1"/>
                  <w:sz w:val="24"/>
                  <w:szCs w:val="24"/>
                </w:rPr>
                <w:delText xml:space="preserve">, 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begin"/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delInstrText xml:space="preserve"> HYPERLINK "mailto:jlim064@aucklanduni.ac.nz" \t "_blank" </w:delInstr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separate"/>
              </w:r>
              <w:r w:rsidRPr="009521D8" w:rsidDel="006848CF">
                <w:rPr>
                  <w:rStyle w:val="Hyperlink"/>
                  <w:rFonts w:eastAsia="DejaVu Sans"/>
                  <w:spacing w:val="1"/>
                  <w:sz w:val="24"/>
                  <w:szCs w:val="24"/>
                  <w:lang w:val="en-NZ"/>
                </w:rPr>
                <w:delText>jlim064@aucklanduni.ac.nz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</w:rPr>
                <w:fldChar w:fldCharType="end"/>
              </w:r>
            </w:del>
          </w:p>
          <w:p w14:paraId="2B5E380D" w14:textId="52838ED7" w:rsidR="009521D8" w:rsidRPr="009521D8" w:rsidDel="006848CF" w:rsidRDefault="009521D8" w:rsidP="009521D8">
            <w:pPr>
              <w:rPr>
                <w:del w:id="87" w:author="James Tizard" w:date="2019-12-18T20:56:00Z"/>
                <w:rFonts w:eastAsia="DejaVu Sans"/>
                <w:spacing w:val="1"/>
                <w:sz w:val="24"/>
                <w:szCs w:val="24"/>
                <w:lang w:val="en-NZ"/>
              </w:rPr>
            </w:pPr>
            <w:del w:id="88" w:author="James Tizard" w:date="2019-12-18T20:56:00Z">
              <w:r w:rsidRPr="00231CA1" w:rsidDel="006848CF">
                <w:rPr>
                  <w:rFonts w:eastAsia="DejaVu Sans"/>
                  <w:spacing w:val="1"/>
                  <w:sz w:val="24"/>
                  <w:szCs w:val="24"/>
                </w:rPr>
                <w:delText>Woo Jin Kang</w:delText>
              </w:r>
              <w:r w:rsidDel="006848CF">
                <w:rPr>
                  <w:rFonts w:eastAsia="DejaVu Sans"/>
                  <w:spacing w:val="1"/>
                  <w:sz w:val="24"/>
                  <w:szCs w:val="24"/>
                </w:rPr>
                <w:delText xml:space="preserve">, 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begin"/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delInstrText xml:space="preserve"> HYPERLINK "mailto:wkan588@aucklanduni.ac.nz" \t "_blank" </w:delInstr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  <w:lang w:val="en-NZ"/>
                </w:rPr>
                <w:fldChar w:fldCharType="separate"/>
              </w:r>
              <w:r w:rsidRPr="009521D8" w:rsidDel="006848CF">
                <w:rPr>
                  <w:rStyle w:val="Hyperlink"/>
                  <w:rFonts w:eastAsia="DejaVu Sans"/>
                  <w:spacing w:val="1"/>
                  <w:sz w:val="24"/>
                  <w:szCs w:val="24"/>
                  <w:lang w:val="en-NZ"/>
                </w:rPr>
                <w:delText>wkan588@aucklanduni.ac.nz</w:delText>
              </w:r>
              <w:r w:rsidRPr="009521D8" w:rsidDel="006848CF">
                <w:rPr>
                  <w:rFonts w:eastAsia="DejaVu Sans"/>
                  <w:spacing w:val="1"/>
                  <w:sz w:val="24"/>
                  <w:szCs w:val="24"/>
                </w:rPr>
                <w:fldChar w:fldCharType="end"/>
              </w:r>
            </w:del>
          </w:p>
          <w:p w14:paraId="2EA5AD86" w14:textId="6D879C48" w:rsidR="009521D8" w:rsidRDefault="009521D8" w:rsidP="0098326C">
            <w:pPr>
              <w:rPr>
                <w:ins w:id="89" w:author="Kelly Blincoe" w:date="2019-12-13T09:23:00Z"/>
                <w:sz w:val="24"/>
                <w:szCs w:val="24"/>
                <w:lang w:val="en-NZ"/>
              </w:rPr>
            </w:pPr>
          </w:p>
          <w:p w14:paraId="4BCED4A0" w14:textId="62732474" w:rsidR="0098326C" w:rsidRPr="00CC23A5" w:rsidRDefault="00CC23A5" w:rsidP="00CC23A5">
            <w:pPr>
              <w:rPr>
                <w:sz w:val="24"/>
                <w:szCs w:val="24"/>
                <w:lang w:val="en-NZ"/>
              </w:rPr>
            </w:pPr>
            <w:ins w:id="90" w:author="Kelly Blincoe" w:date="2019-12-13T09:23:00Z">
              <w:r>
                <w:rPr>
                  <w:sz w:val="24"/>
                  <w:szCs w:val="24"/>
                  <w:lang w:val="en-NZ"/>
                </w:rPr>
                <w:t xml:space="preserve">James Tizard, </w:t>
              </w:r>
              <w:r w:rsidRPr="00CC23A5">
                <w:rPr>
                  <w:sz w:val="24"/>
                  <w:szCs w:val="24"/>
                  <w:lang w:val="en-NZ"/>
                </w:rPr>
                <w:t>jtiz003@aucklanduni.ac.nz</w:t>
              </w:r>
            </w:ins>
          </w:p>
          <w:p w14:paraId="6A7B5CCF" w14:textId="5EFF3CBE" w:rsidR="00686065" w:rsidRPr="00606F20" w:rsidRDefault="00686065">
            <w:pPr>
              <w:ind w:left="57"/>
              <w:rPr>
                <w:rFonts w:eastAsia="DejaVu Sans"/>
                <w:sz w:val="24"/>
                <w:szCs w:val="24"/>
              </w:rPr>
            </w:pPr>
            <w:r>
              <w:rPr>
                <w:rFonts w:eastAsia="DejaVu Sans"/>
                <w:sz w:val="24"/>
                <w:szCs w:val="24"/>
              </w:rPr>
              <w:t xml:space="preserve"> </w:t>
            </w:r>
          </w:p>
        </w:tc>
        <w:tc>
          <w:tcPr>
            <w:tcW w:w="252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PrChange w:id="91" w:author="Kelly Blincoe" w:date="2019-12-13T09:23:00Z">
              <w:tcPr>
                <w:tcW w:w="2524" w:type="pct"/>
                <w:gridSpan w:val="2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</w:tcPr>
            </w:tcPrChange>
          </w:tcPr>
          <w:p w14:paraId="19A4603F" w14:textId="77777777" w:rsidR="00E02265" w:rsidRPr="00606F20" w:rsidRDefault="00E02265" w:rsidP="001948E2">
            <w:pPr>
              <w:spacing w:before="54"/>
              <w:ind w:left="57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1"/>
                <w:sz w:val="24"/>
                <w:szCs w:val="24"/>
              </w:rPr>
              <w:t>K</w:t>
            </w:r>
            <w:r w:rsidRPr="00606F20">
              <w:rPr>
                <w:rFonts w:eastAsia="DejaVu Sans"/>
                <w:sz w:val="24"/>
                <w:szCs w:val="24"/>
              </w:rPr>
              <w:t>ev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i</w:t>
            </w:r>
            <w:r w:rsidRPr="00606F20">
              <w:rPr>
                <w:rFonts w:eastAsia="DejaVu Sans"/>
                <w:sz w:val="24"/>
                <w:szCs w:val="24"/>
              </w:rPr>
              <w:t>n S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we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</w:t>
            </w:r>
            <w:r w:rsidRPr="00606F20">
              <w:rPr>
                <w:rFonts w:eastAsia="DejaVu Sans"/>
                <w:sz w:val="24"/>
                <w:szCs w:val="24"/>
              </w:rPr>
              <w:t>by</w:t>
            </w:r>
          </w:p>
          <w:p w14:paraId="520D0BB4" w14:textId="1E79D5F8" w:rsidR="00E02265" w:rsidRPr="00606F20" w:rsidRDefault="00E02265" w:rsidP="001948E2">
            <w:pPr>
              <w:ind w:left="57" w:right="169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"/>
                <w:sz w:val="24"/>
                <w:szCs w:val="24"/>
              </w:rPr>
              <w:t>D</w:t>
            </w:r>
            <w:r w:rsidRPr="00606F20">
              <w:rPr>
                <w:rFonts w:eastAsia="DejaVu Sans"/>
                <w:sz w:val="24"/>
                <w:szCs w:val="24"/>
              </w:rPr>
              <w:t>ep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</w:t>
            </w:r>
            <w:r w:rsidRPr="00606F20">
              <w:rPr>
                <w:rFonts w:eastAsia="DejaVu Sans"/>
                <w:sz w:val="24"/>
                <w:szCs w:val="24"/>
              </w:rPr>
              <w:t>tment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f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6F20">
              <w:rPr>
                <w:rFonts w:eastAsia="DejaVu Sans"/>
                <w:sz w:val="24"/>
                <w:szCs w:val="24"/>
              </w:rPr>
              <w:t>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l</w:t>
            </w:r>
            <w:r w:rsidRPr="00606F20">
              <w:rPr>
                <w:rFonts w:eastAsia="DejaVu Sans"/>
                <w:sz w:val="24"/>
                <w:szCs w:val="24"/>
              </w:rPr>
              <w:t>ect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ri</w:t>
            </w:r>
            <w:r w:rsidRPr="00606F20">
              <w:rPr>
                <w:rFonts w:eastAsia="DejaVu Sans"/>
                <w:sz w:val="24"/>
                <w:szCs w:val="24"/>
              </w:rPr>
              <w:t>c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a</w:t>
            </w:r>
            <w:r w:rsidRPr="00606F20">
              <w:rPr>
                <w:rFonts w:eastAsia="DejaVu Sans"/>
                <w:sz w:val="24"/>
                <w:szCs w:val="24"/>
              </w:rPr>
              <w:t>l</w:t>
            </w:r>
            <w:r w:rsidR="009521D8">
              <w:rPr>
                <w:rFonts w:eastAsia="DejaVu Sans"/>
                <w:sz w:val="24"/>
                <w:szCs w:val="24"/>
              </w:rPr>
              <w:t>,</w:t>
            </w:r>
            <w:r w:rsidRPr="00606F20">
              <w:rPr>
                <w:rFonts w:eastAsia="DejaVu Sans"/>
                <w:sz w:val="24"/>
                <w:szCs w:val="24"/>
              </w:rPr>
              <w:t>C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o</w:t>
            </w:r>
            <w:r w:rsidRPr="00606F20">
              <w:rPr>
                <w:rFonts w:eastAsia="DejaVu Sans"/>
                <w:sz w:val="24"/>
                <w:szCs w:val="24"/>
              </w:rPr>
              <w:t>mputer</w:t>
            </w:r>
            <w:proofErr w:type="spellEnd"/>
            <w:proofErr w:type="gramEnd"/>
            <w:r w:rsidR="009521D8">
              <w:rPr>
                <w:rFonts w:eastAsia="DejaVu Sans"/>
                <w:sz w:val="24"/>
                <w:szCs w:val="24"/>
              </w:rPr>
              <w:t>, and Software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z w:val="24"/>
                <w:szCs w:val="24"/>
              </w:rPr>
              <w:t>En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gi</w:t>
            </w:r>
            <w:r w:rsidRPr="00606F20">
              <w:rPr>
                <w:rFonts w:eastAsia="DejaVu Sans"/>
                <w:sz w:val="24"/>
                <w:szCs w:val="24"/>
              </w:rPr>
              <w:t>nee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ri</w:t>
            </w:r>
            <w:r w:rsidRPr="00606F20">
              <w:rPr>
                <w:rFonts w:eastAsia="DejaVu Sans"/>
                <w:spacing w:val="2"/>
                <w:sz w:val="24"/>
                <w:szCs w:val="24"/>
              </w:rPr>
              <w:t>n</w:t>
            </w:r>
            <w:r w:rsidRPr="00606F20">
              <w:rPr>
                <w:rFonts w:eastAsia="DejaVu Sans"/>
                <w:sz w:val="24"/>
                <w:szCs w:val="24"/>
              </w:rPr>
              <w:t xml:space="preserve">g </w:t>
            </w:r>
            <w:r w:rsidR="009521D8">
              <w:fldChar w:fldCharType="begin"/>
            </w:r>
            <w:r w:rsidR="009521D8">
              <w:instrText xml:space="preserve"> HYPERLINK "mailto:kw.sowerby@auckland.ac.nz" \h </w:instrText>
            </w:r>
            <w:r w:rsidR="009521D8">
              <w:fldChar w:fldCharType="separate"/>
            </w:r>
            <w:r w:rsidRPr="00606F20">
              <w:rPr>
                <w:rFonts w:eastAsia="DejaVu Sans"/>
                <w:color w:val="00007F"/>
                <w:spacing w:val="1"/>
                <w:sz w:val="24"/>
                <w:szCs w:val="24"/>
                <w:u w:val="single" w:color="00007F"/>
              </w:rPr>
              <w:t>k</w:t>
            </w:r>
            <w:r w:rsidRPr="00606F20">
              <w:rPr>
                <w:rFonts w:eastAsia="DejaVu Sans"/>
                <w:color w:val="00007F"/>
                <w:spacing w:val="-22"/>
                <w:sz w:val="24"/>
                <w:szCs w:val="24"/>
                <w:u w:val="single" w:color="00007F"/>
              </w:rPr>
              <w:t>w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.</w:t>
            </w:r>
            <w:r w:rsidRPr="00606F20">
              <w:rPr>
                <w:rFonts w:eastAsia="DejaVu Sans"/>
                <w:color w:val="00007F"/>
                <w:spacing w:val="1"/>
                <w:sz w:val="24"/>
                <w:szCs w:val="24"/>
                <w:u w:val="single" w:color="00007F"/>
              </w:rPr>
              <w:t>s</w:t>
            </w:r>
            <w:r w:rsidRPr="00606F20">
              <w:rPr>
                <w:rFonts w:eastAsia="DejaVu Sans"/>
                <w:color w:val="00007F"/>
                <w:spacing w:val="-1"/>
                <w:sz w:val="24"/>
                <w:szCs w:val="24"/>
                <w:u w:val="single" w:color="00007F"/>
              </w:rPr>
              <w:t>o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we</w:t>
            </w:r>
            <w:r w:rsidRPr="00606F20">
              <w:rPr>
                <w:rFonts w:eastAsia="DejaVu Sans"/>
                <w:color w:val="00007F"/>
                <w:spacing w:val="-1"/>
                <w:sz w:val="24"/>
                <w:szCs w:val="24"/>
                <w:u w:val="single" w:color="00007F"/>
              </w:rPr>
              <w:t>r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by@</w:t>
            </w:r>
            <w:r w:rsidRPr="00606F20">
              <w:rPr>
                <w:rFonts w:eastAsia="DejaVu Sans"/>
                <w:color w:val="00007F"/>
                <w:spacing w:val="1"/>
                <w:sz w:val="24"/>
                <w:szCs w:val="24"/>
                <w:u w:val="single" w:color="00007F"/>
              </w:rPr>
              <w:t>a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uck</w:t>
            </w:r>
            <w:r w:rsidRPr="00606F20">
              <w:rPr>
                <w:rFonts w:eastAsia="DejaVu Sans"/>
                <w:color w:val="00007F"/>
                <w:spacing w:val="-3"/>
                <w:sz w:val="24"/>
                <w:szCs w:val="24"/>
                <w:u w:val="single" w:color="00007F"/>
              </w:rPr>
              <w:t>l</w:t>
            </w:r>
            <w:r w:rsidRPr="00606F20">
              <w:rPr>
                <w:rFonts w:eastAsia="DejaVu Sans"/>
                <w:color w:val="00007F"/>
                <w:spacing w:val="1"/>
                <w:sz w:val="24"/>
                <w:szCs w:val="24"/>
                <w:u w:val="single" w:color="00007F"/>
              </w:rPr>
              <w:t>a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n</w:t>
            </w:r>
            <w:r w:rsidRPr="00606F20">
              <w:rPr>
                <w:rFonts w:eastAsia="DejaVu Sans"/>
                <w:color w:val="00007F"/>
                <w:spacing w:val="-1"/>
                <w:sz w:val="24"/>
                <w:szCs w:val="24"/>
                <w:u w:val="single" w:color="00007F"/>
              </w:rPr>
              <w:t>d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.</w:t>
            </w:r>
            <w:r w:rsidRPr="00606F20">
              <w:rPr>
                <w:rFonts w:eastAsia="DejaVu Sans"/>
                <w:color w:val="00007F"/>
                <w:spacing w:val="1"/>
                <w:sz w:val="24"/>
                <w:szCs w:val="24"/>
                <w:u w:val="single" w:color="00007F"/>
              </w:rPr>
              <w:t>a</w:t>
            </w:r>
            <w:r w:rsidRPr="00606F20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t>c.nz</w:t>
            </w:r>
            <w:r w:rsidR="009521D8">
              <w:rPr>
                <w:rFonts w:eastAsia="DejaVu Sans"/>
                <w:color w:val="00007F"/>
                <w:sz w:val="24"/>
                <w:szCs w:val="24"/>
                <w:u w:val="single" w:color="00007F"/>
              </w:rPr>
              <w:fldChar w:fldCharType="end"/>
            </w:r>
          </w:p>
          <w:p w14:paraId="5986E8C8" w14:textId="77777777" w:rsidR="00E02265" w:rsidRPr="00606F20" w:rsidRDefault="00E02265" w:rsidP="001948E2">
            <w:pPr>
              <w:ind w:left="57"/>
              <w:rPr>
                <w:rFonts w:eastAsia="DejaVu Sans"/>
                <w:sz w:val="24"/>
                <w:szCs w:val="24"/>
              </w:rPr>
            </w:pPr>
            <w:r w:rsidRPr="00606F20">
              <w:rPr>
                <w:rFonts w:eastAsia="DejaVu Sans"/>
                <w:spacing w:val="-1"/>
                <w:sz w:val="24"/>
                <w:szCs w:val="24"/>
              </w:rPr>
              <w:t>0</w:t>
            </w:r>
            <w:r w:rsidRPr="00606F20">
              <w:rPr>
                <w:rFonts w:eastAsia="DejaVu Sans"/>
                <w:sz w:val="24"/>
                <w:szCs w:val="24"/>
              </w:rPr>
              <w:t>9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 xml:space="preserve"> 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923 8</w:t>
            </w:r>
            <w:r w:rsidRPr="00606F20">
              <w:rPr>
                <w:rFonts w:eastAsia="DejaVu Sans"/>
                <w:spacing w:val="1"/>
                <w:sz w:val="24"/>
                <w:szCs w:val="24"/>
              </w:rPr>
              <w:t>1</w:t>
            </w:r>
            <w:r w:rsidRPr="00606F20">
              <w:rPr>
                <w:rFonts w:eastAsia="DejaVu Sans"/>
                <w:spacing w:val="-1"/>
                <w:sz w:val="24"/>
                <w:szCs w:val="24"/>
              </w:rPr>
              <w:t>9</w:t>
            </w:r>
            <w:r w:rsidRPr="00606F20">
              <w:rPr>
                <w:rFonts w:eastAsia="DejaVu Sans"/>
                <w:sz w:val="24"/>
                <w:szCs w:val="24"/>
              </w:rPr>
              <w:t>1</w:t>
            </w:r>
          </w:p>
        </w:tc>
      </w:tr>
    </w:tbl>
    <w:p w14:paraId="53B4AD49" w14:textId="77777777" w:rsidR="009577D6" w:rsidRDefault="009577D6" w:rsidP="009577D6">
      <w:pPr>
        <w:spacing w:before="10" w:line="240" w:lineRule="exact"/>
        <w:rPr>
          <w:sz w:val="24"/>
          <w:szCs w:val="24"/>
        </w:rPr>
      </w:pPr>
    </w:p>
    <w:p w14:paraId="40E69477" w14:textId="77777777" w:rsidR="009577D6" w:rsidRPr="00606F20" w:rsidRDefault="009577D6" w:rsidP="009577D6">
      <w:pPr>
        <w:spacing w:before="28"/>
        <w:ind w:left="396" w:right="921"/>
        <w:rPr>
          <w:rFonts w:eastAsia="DejaVu Sans"/>
          <w:sz w:val="24"/>
          <w:szCs w:val="24"/>
        </w:rPr>
      </w:pPr>
      <w:r w:rsidRPr="00606F20">
        <w:rPr>
          <w:rFonts w:eastAsia="DejaVu Sans"/>
          <w:spacing w:val="-10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r 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ny que</w:t>
      </w:r>
      <w:r w:rsidRPr="00606F20">
        <w:rPr>
          <w:rFonts w:eastAsia="DejaVu Sans"/>
          <w:spacing w:val="-1"/>
          <w:sz w:val="24"/>
          <w:szCs w:val="24"/>
        </w:rPr>
        <w:t>ri</w:t>
      </w:r>
      <w:r w:rsidRPr="00606F20">
        <w:rPr>
          <w:rFonts w:eastAsia="DejaVu Sans"/>
          <w:sz w:val="24"/>
          <w:szCs w:val="24"/>
        </w:rPr>
        <w:t xml:space="preserve">es 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pacing w:val="2"/>
          <w:sz w:val="24"/>
          <w:szCs w:val="24"/>
        </w:rPr>
        <w:t>e</w:t>
      </w:r>
      <w:r w:rsidRPr="00606F20">
        <w:rPr>
          <w:rFonts w:eastAsia="DejaVu Sans"/>
          <w:sz w:val="24"/>
          <w:szCs w:val="24"/>
        </w:rPr>
        <w:t>g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>d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ng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eth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-2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nce</w:t>
      </w:r>
      <w:r w:rsidRPr="00606F20">
        <w:rPr>
          <w:rFonts w:eastAsia="DejaVu Sans"/>
          <w:spacing w:val="-5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ns y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u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2"/>
          <w:sz w:val="24"/>
          <w:szCs w:val="24"/>
        </w:rPr>
        <w:t>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y 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pacing w:val="2"/>
          <w:sz w:val="24"/>
          <w:szCs w:val="24"/>
        </w:rPr>
        <w:t>n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ct the C</w:t>
      </w:r>
      <w:r w:rsidRPr="00606F20">
        <w:rPr>
          <w:rFonts w:eastAsia="DejaVu Sans"/>
          <w:spacing w:val="-2"/>
          <w:sz w:val="24"/>
          <w:szCs w:val="24"/>
        </w:rPr>
        <w:t>h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 xml:space="preserve">, </w:t>
      </w: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>he Un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ve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ty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Auck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nd Hum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n </w:t>
      </w:r>
      <w:r w:rsidRPr="00606F20">
        <w:rPr>
          <w:rFonts w:eastAsia="DejaVu Sans"/>
          <w:spacing w:val="-13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2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nts Eth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cs 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mm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ttee,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T</w:t>
      </w:r>
      <w:r w:rsidRPr="00606F20">
        <w:rPr>
          <w:rFonts w:eastAsia="DejaVu Sans"/>
          <w:sz w:val="24"/>
          <w:szCs w:val="24"/>
        </w:rPr>
        <w:t>he Un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ve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ty 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 Au</w:t>
      </w:r>
      <w:r w:rsidRPr="00606F20">
        <w:rPr>
          <w:rFonts w:eastAsia="DejaVu Sans"/>
          <w:spacing w:val="-2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k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</w:t>
      </w:r>
      <w:r w:rsidRPr="00606F20">
        <w:rPr>
          <w:rFonts w:eastAsia="DejaVu Sans"/>
          <w:spacing w:val="-1"/>
          <w:sz w:val="24"/>
          <w:szCs w:val="24"/>
        </w:rPr>
        <w:t>d</w:t>
      </w:r>
      <w:r w:rsidRPr="00606F20">
        <w:rPr>
          <w:rFonts w:eastAsia="DejaVu Sans"/>
          <w:sz w:val="24"/>
          <w:szCs w:val="24"/>
        </w:rPr>
        <w:t>,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3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e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 xml:space="preserve">ch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ffice,</w:t>
      </w:r>
      <w:r w:rsidRPr="00606F20">
        <w:rPr>
          <w:rFonts w:eastAsia="DejaVu Sans"/>
          <w:spacing w:val="-4"/>
          <w:sz w:val="24"/>
          <w:szCs w:val="24"/>
        </w:rPr>
        <w:t xml:space="preserve"> </w:t>
      </w:r>
      <w:r w:rsidRPr="00606F20">
        <w:rPr>
          <w:rFonts w:eastAsia="DejaVu Sans"/>
          <w:spacing w:val="-5"/>
          <w:sz w:val="24"/>
          <w:szCs w:val="24"/>
        </w:rPr>
        <w:t>P</w:t>
      </w:r>
      <w:r w:rsidRPr="00606F20">
        <w:rPr>
          <w:rFonts w:eastAsia="DejaVu Sans"/>
          <w:spacing w:val="-1"/>
          <w:sz w:val="24"/>
          <w:szCs w:val="24"/>
        </w:rPr>
        <w:t>ri</w:t>
      </w:r>
      <w:r w:rsidRPr="00606F20">
        <w:rPr>
          <w:rFonts w:eastAsia="DejaVu Sans"/>
          <w:sz w:val="24"/>
          <w:szCs w:val="24"/>
        </w:rPr>
        <w:t>v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te </w:t>
      </w:r>
      <w:r w:rsidRPr="00606F20">
        <w:rPr>
          <w:rFonts w:eastAsia="DejaVu Sans"/>
          <w:spacing w:val="-1"/>
          <w:sz w:val="24"/>
          <w:szCs w:val="24"/>
        </w:rPr>
        <w:t>B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g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920</w:t>
      </w:r>
      <w:r w:rsidRPr="00606F20">
        <w:rPr>
          <w:rFonts w:eastAsia="DejaVu Sans"/>
          <w:spacing w:val="1"/>
          <w:sz w:val="24"/>
          <w:szCs w:val="24"/>
        </w:rPr>
        <w:t>1</w:t>
      </w:r>
      <w:r w:rsidRPr="00606F20">
        <w:rPr>
          <w:rFonts w:eastAsia="DejaVu Sans"/>
          <w:spacing w:val="-1"/>
          <w:sz w:val="24"/>
          <w:szCs w:val="24"/>
        </w:rPr>
        <w:t>9</w:t>
      </w:r>
      <w:r w:rsidRPr="00606F20">
        <w:rPr>
          <w:rFonts w:eastAsia="DejaVu Sans"/>
          <w:sz w:val="24"/>
          <w:szCs w:val="24"/>
        </w:rPr>
        <w:t>,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Au</w:t>
      </w:r>
      <w:r w:rsidRPr="00606F20">
        <w:rPr>
          <w:rFonts w:eastAsia="DejaVu Sans"/>
          <w:spacing w:val="-2"/>
          <w:sz w:val="24"/>
          <w:szCs w:val="24"/>
        </w:rPr>
        <w:t>c</w:t>
      </w:r>
      <w:r w:rsidRPr="00606F20">
        <w:rPr>
          <w:rFonts w:eastAsia="DejaVu Sans"/>
          <w:spacing w:val="1"/>
          <w:sz w:val="24"/>
          <w:szCs w:val="24"/>
        </w:rPr>
        <w:t>k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nd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114</w:t>
      </w:r>
      <w:r w:rsidRPr="00606F20">
        <w:rPr>
          <w:rFonts w:eastAsia="DejaVu Sans"/>
          <w:spacing w:val="1"/>
          <w:sz w:val="24"/>
          <w:szCs w:val="24"/>
        </w:rPr>
        <w:t>2</w:t>
      </w:r>
      <w:r w:rsidRPr="00606F20">
        <w:rPr>
          <w:rFonts w:eastAsia="DejaVu Sans"/>
          <w:sz w:val="24"/>
          <w:szCs w:val="24"/>
        </w:rPr>
        <w:t xml:space="preserve">. </w:t>
      </w:r>
      <w:r w:rsidRPr="00606F20">
        <w:rPr>
          <w:rFonts w:eastAsia="DejaVu Sans"/>
          <w:spacing w:val="-42"/>
          <w:sz w:val="24"/>
          <w:szCs w:val="24"/>
        </w:rPr>
        <w:t>T</w:t>
      </w:r>
      <w:r w:rsidRPr="00606F20">
        <w:rPr>
          <w:rFonts w:eastAsia="DejaVu Sans"/>
          <w:spacing w:val="2"/>
          <w:sz w:val="24"/>
          <w:szCs w:val="24"/>
        </w:rPr>
        <w:t>e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>eph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ne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0</w:t>
      </w:r>
      <w:r w:rsidRPr="00606F20">
        <w:rPr>
          <w:rFonts w:eastAsia="DejaVu Sans"/>
          <w:sz w:val="24"/>
          <w:szCs w:val="24"/>
        </w:rPr>
        <w:t>9</w:t>
      </w:r>
      <w:r>
        <w:rPr>
          <w:rFonts w:eastAsia="DejaVu Sans"/>
          <w:sz w:val="24"/>
          <w:szCs w:val="24"/>
        </w:rPr>
        <w:t>-</w:t>
      </w:r>
      <w:r w:rsidRPr="00606F20">
        <w:rPr>
          <w:rFonts w:eastAsia="DejaVu Sans"/>
          <w:spacing w:val="-1"/>
          <w:sz w:val="24"/>
          <w:szCs w:val="24"/>
        </w:rPr>
        <w:t>37</w:t>
      </w:r>
      <w:r w:rsidRPr="00606F20">
        <w:rPr>
          <w:rFonts w:eastAsia="DejaVu Sans"/>
          <w:spacing w:val="1"/>
          <w:sz w:val="24"/>
          <w:szCs w:val="24"/>
        </w:rPr>
        <w:t>3</w:t>
      </w:r>
      <w:r w:rsidRPr="00606F20">
        <w:rPr>
          <w:rFonts w:eastAsia="DejaVu Sans"/>
          <w:spacing w:val="-1"/>
          <w:sz w:val="24"/>
          <w:szCs w:val="24"/>
        </w:rPr>
        <w:t>-7</w:t>
      </w:r>
      <w:r w:rsidRPr="00606F20">
        <w:rPr>
          <w:rFonts w:eastAsia="DejaVu Sans"/>
          <w:spacing w:val="1"/>
          <w:sz w:val="24"/>
          <w:szCs w:val="24"/>
        </w:rPr>
        <w:t>5</w:t>
      </w:r>
      <w:r w:rsidRPr="00606F20">
        <w:rPr>
          <w:rFonts w:eastAsia="DejaVu Sans"/>
          <w:spacing w:val="-1"/>
          <w:sz w:val="24"/>
          <w:szCs w:val="24"/>
        </w:rPr>
        <w:t>9</w:t>
      </w:r>
      <w:r w:rsidRPr="00606F20">
        <w:rPr>
          <w:rFonts w:eastAsia="DejaVu Sans"/>
          <w:sz w:val="24"/>
          <w:szCs w:val="24"/>
        </w:rPr>
        <w:t>9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6"/>
          <w:sz w:val="24"/>
          <w:szCs w:val="24"/>
        </w:rPr>
        <w:t>e</w:t>
      </w:r>
      <w:r w:rsidRPr="00606F20">
        <w:rPr>
          <w:rFonts w:eastAsia="DejaVu Sans"/>
          <w:sz w:val="24"/>
          <w:szCs w:val="24"/>
        </w:rPr>
        <w:t>xt.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"/>
          <w:sz w:val="24"/>
          <w:szCs w:val="24"/>
        </w:rPr>
        <w:t>83</w:t>
      </w:r>
      <w:r w:rsidRPr="00606F20">
        <w:rPr>
          <w:rFonts w:eastAsia="DejaVu Sans"/>
          <w:spacing w:val="1"/>
          <w:sz w:val="24"/>
          <w:szCs w:val="24"/>
        </w:rPr>
        <w:t>7</w:t>
      </w:r>
      <w:r w:rsidRPr="00606F20">
        <w:rPr>
          <w:rFonts w:eastAsia="DejaVu Sans"/>
          <w:spacing w:val="-1"/>
          <w:sz w:val="24"/>
          <w:szCs w:val="24"/>
        </w:rPr>
        <w:t>11</w:t>
      </w:r>
      <w:r w:rsidRPr="00606F20">
        <w:rPr>
          <w:rFonts w:eastAsia="DejaVu Sans"/>
          <w:sz w:val="24"/>
          <w:szCs w:val="24"/>
        </w:rPr>
        <w:t>.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2"/>
          <w:sz w:val="24"/>
          <w:szCs w:val="24"/>
        </w:rPr>
        <w:t>E</w:t>
      </w:r>
      <w:r w:rsidRPr="00606F20">
        <w:rPr>
          <w:rFonts w:eastAsia="DejaVu Sans"/>
          <w:sz w:val="24"/>
          <w:szCs w:val="24"/>
        </w:rPr>
        <w:t>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pacing w:val="1"/>
          <w:sz w:val="24"/>
          <w:szCs w:val="24"/>
        </w:rPr>
        <w:t>l</w:t>
      </w:r>
      <w:r w:rsidRPr="00606F20">
        <w:rPr>
          <w:rFonts w:eastAsia="DejaVu Sans"/>
          <w:sz w:val="24"/>
          <w:szCs w:val="24"/>
        </w:rPr>
        <w:t xml:space="preserve">: </w:t>
      </w:r>
      <w:r w:rsidRPr="00606F20">
        <w:rPr>
          <w:rFonts w:eastAsia="DejaVu Sans"/>
          <w:color w:val="00007F"/>
          <w:spacing w:val="-72"/>
          <w:sz w:val="24"/>
          <w:szCs w:val="24"/>
        </w:rPr>
        <w:t xml:space="preserve"> </w:t>
      </w:r>
      <w:hyperlink r:id="rId8">
        <w:r w:rsidRPr="00606F20">
          <w:rPr>
            <w:rFonts w:eastAsia="DejaVu Sans"/>
            <w:color w:val="00007F"/>
            <w:spacing w:val="-5"/>
            <w:sz w:val="24"/>
            <w:szCs w:val="24"/>
            <w:u w:val="single" w:color="00007F"/>
          </w:rPr>
          <w:t>r</w:t>
        </w:r>
        <w:r w:rsidRPr="00606F20">
          <w:rPr>
            <w:rFonts w:eastAsia="DejaVu Sans"/>
            <w:color w:val="00007F"/>
            <w:spacing w:val="3"/>
            <w:sz w:val="24"/>
            <w:szCs w:val="24"/>
            <w:u w:val="single" w:color="00007F"/>
          </w:rPr>
          <w:t>o</w:t>
        </w:r>
        <w:r w:rsidRPr="00606F20">
          <w:rPr>
            <w:rFonts w:eastAsia="DejaVu Sans"/>
            <w:color w:val="00007F"/>
            <w:spacing w:val="1"/>
            <w:sz w:val="24"/>
            <w:szCs w:val="24"/>
            <w:u w:val="single" w:color="00007F"/>
          </w:rPr>
          <w:t>-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eth</w:t>
        </w:r>
        <w:r w:rsidRPr="00606F20">
          <w:rPr>
            <w:rFonts w:eastAsia="DejaVu Sans"/>
            <w:color w:val="00007F"/>
            <w:spacing w:val="-1"/>
            <w:sz w:val="24"/>
            <w:szCs w:val="24"/>
            <w:u w:val="single" w:color="00007F"/>
          </w:rPr>
          <w:t>i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c</w:t>
        </w:r>
        <w:r w:rsidRPr="00606F20">
          <w:rPr>
            <w:rFonts w:eastAsia="DejaVu Sans"/>
            <w:color w:val="00007F"/>
            <w:spacing w:val="1"/>
            <w:sz w:val="24"/>
            <w:szCs w:val="24"/>
            <w:u w:val="single" w:color="00007F"/>
          </w:rPr>
          <w:t>s</w:t>
        </w:r>
        <w:r w:rsidRPr="00606F20">
          <w:rPr>
            <w:rFonts w:eastAsia="DejaVu Sans"/>
            <w:color w:val="00007F"/>
            <w:spacing w:val="-2"/>
            <w:sz w:val="24"/>
            <w:szCs w:val="24"/>
            <w:u w:val="single" w:color="00007F"/>
          </w:rPr>
          <w:t>@</w:t>
        </w:r>
        <w:r w:rsidRPr="00606F20">
          <w:rPr>
            <w:rFonts w:eastAsia="DejaVu Sans"/>
            <w:color w:val="00007F"/>
            <w:spacing w:val="1"/>
            <w:sz w:val="24"/>
            <w:szCs w:val="24"/>
            <w:u w:val="single" w:color="00007F"/>
          </w:rPr>
          <w:t>a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uck</w:t>
        </w:r>
        <w:r w:rsidRPr="00606F20">
          <w:rPr>
            <w:rFonts w:eastAsia="DejaVu Sans"/>
            <w:color w:val="00007F"/>
            <w:spacing w:val="-1"/>
            <w:sz w:val="24"/>
            <w:szCs w:val="24"/>
            <w:u w:val="single" w:color="00007F"/>
          </w:rPr>
          <w:t>l</w:t>
        </w:r>
        <w:r w:rsidRPr="00606F20">
          <w:rPr>
            <w:rFonts w:eastAsia="DejaVu Sans"/>
            <w:color w:val="00007F"/>
            <w:spacing w:val="1"/>
            <w:sz w:val="24"/>
            <w:szCs w:val="24"/>
            <w:u w:val="single" w:color="00007F"/>
          </w:rPr>
          <w:t>a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n</w:t>
        </w:r>
        <w:r w:rsidRPr="00606F20">
          <w:rPr>
            <w:rFonts w:eastAsia="DejaVu Sans"/>
            <w:color w:val="00007F"/>
            <w:spacing w:val="-1"/>
            <w:sz w:val="24"/>
            <w:szCs w:val="24"/>
            <w:u w:val="single" w:color="00007F"/>
          </w:rPr>
          <w:t>d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.</w:t>
        </w:r>
        <w:r w:rsidRPr="00606F20">
          <w:rPr>
            <w:rFonts w:eastAsia="DejaVu Sans"/>
            <w:color w:val="00007F"/>
            <w:spacing w:val="1"/>
            <w:sz w:val="24"/>
            <w:szCs w:val="24"/>
            <w:u w:val="single" w:color="00007F"/>
          </w:rPr>
          <w:t>a</w:t>
        </w:r>
        <w:r w:rsidRPr="00606F20">
          <w:rPr>
            <w:rFonts w:eastAsia="DejaVu Sans"/>
            <w:color w:val="00007F"/>
            <w:sz w:val="24"/>
            <w:szCs w:val="24"/>
            <w:u w:val="single" w:color="00007F"/>
          </w:rPr>
          <w:t>c.nz</w:t>
        </w:r>
        <w:r w:rsidRPr="00606F20">
          <w:rPr>
            <w:rFonts w:eastAsia="DejaVu Sans"/>
            <w:color w:val="000000"/>
            <w:sz w:val="24"/>
            <w:szCs w:val="24"/>
          </w:rPr>
          <w:t>.</w:t>
        </w:r>
      </w:hyperlink>
    </w:p>
    <w:p w14:paraId="71429AD0" w14:textId="77777777" w:rsidR="00686065" w:rsidRDefault="00686065" w:rsidP="00686065">
      <w:pPr>
        <w:ind w:right="1004"/>
        <w:rPr>
          <w:rFonts w:eastAsia="DejaVu Sans"/>
          <w:sz w:val="24"/>
          <w:szCs w:val="24"/>
        </w:rPr>
      </w:pPr>
    </w:p>
    <w:p w14:paraId="233A13A7" w14:textId="77777777" w:rsidR="00686065" w:rsidRDefault="00686065" w:rsidP="009577D6">
      <w:pPr>
        <w:ind w:left="396" w:right="1004"/>
        <w:rPr>
          <w:rFonts w:eastAsia="DejaVu Sans"/>
          <w:sz w:val="24"/>
          <w:szCs w:val="24"/>
        </w:rPr>
      </w:pPr>
    </w:p>
    <w:p w14:paraId="0610B6E0" w14:textId="77777777" w:rsidR="00686065" w:rsidRDefault="00686065" w:rsidP="009577D6">
      <w:pPr>
        <w:ind w:left="396" w:right="1004"/>
        <w:rPr>
          <w:rFonts w:eastAsia="DejaVu Sans"/>
          <w:sz w:val="24"/>
          <w:szCs w:val="24"/>
        </w:rPr>
      </w:pPr>
    </w:p>
    <w:p w14:paraId="1ECDF31A" w14:textId="6CCF979A" w:rsidR="009577D6" w:rsidRPr="00606F20" w:rsidRDefault="009577D6" w:rsidP="009577D6">
      <w:pPr>
        <w:ind w:left="396" w:right="1004"/>
        <w:rPr>
          <w:rFonts w:eastAsia="DejaVu Sans"/>
          <w:sz w:val="24"/>
          <w:szCs w:val="24"/>
        </w:rPr>
      </w:pPr>
      <w:r w:rsidRPr="00606F20">
        <w:rPr>
          <w:rFonts w:eastAsia="DejaVu Sans"/>
          <w:sz w:val="24"/>
          <w:szCs w:val="24"/>
        </w:rPr>
        <w:t>App</w:t>
      </w:r>
      <w:r w:rsidRPr="00606F20">
        <w:rPr>
          <w:rFonts w:eastAsia="DejaVu Sans"/>
          <w:spacing w:val="-5"/>
          <w:sz w:val="24"/>
          <w:szCs w:val="24"/>
        </w:rPr>
        <w:t>r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ved by</w:t>
      </w:r>
      <w:r w:rsidRPr="00606F20">
        <w:rPr>
          <w:rFonts w:eastAsia="DejaVu Sans"/>
          <w:spacing w:val="2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the Un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ve</w:t>
      </w:r>
      <w:r w:rsidRPr="00606F20">
        <w:rPr>
          <w:rFonts w:eastAsia="DejaVu Sans"/>
          <w:spacing w:val="-1"/>
          <w:sz w:val="24"/>
          <w:szCs w:val="24"/>
        </w:rPr>
        <w:t>r</w:t>
      </w:r>
      <w:r w:rsidRPr="00606F20">
        <w:rPr>
          <w:rFonts w:eastAsia="DejaVu Sans"/>
          <w:spacing w:val="1"/>
          <w:sz w:val="24"/>
          <w:szCs w:val="24"/>
        </w:rPr>
        <w:t>s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ty 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f Auck</w:t>
      </w:r>
      <w:r w:rsidRPr="00606F20">
        <w:rPr>
          <w:rFonts w:eastAsia="DejaVu Sans"/>
          <w:spacing w:val="-1"/>
          <w:sz w:val="24"/>
          <w:szCs w:val="24"/>
        </w:rPr>
        <w:t>l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nd Hum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 xml:space="preserve">n </w:t>
      </w:r>
      <w:r w:rsidRPr="00606F20">
        <w:rPr>
          <w:rFonts w:eastAsia="DejaVu Sans"/>
          <w:spacing w:val="-13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ar</w:t>
      </w:r>
      <w:r w:rsidRPr="00606F20">
        <w:rPr>
          <w:rFonts w:eastAsia="DejaVu Sans"/>
          <w:sz w:val="24"/>
          <w:szCs w:val="24"/>
        </w:rPr>
        <w:t>t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p</w:t>
      </w:r>
      <w:r w:rsidRPr="00606F20">
        <w:rPr>
          <w:rFonts w:eastAsia="DejaVu Sans"/>
          <w:spacing w:val="1"/>
          <w:sz w:val="24"/>
          <w:szCs w:val="24"/>
        </w:rPr>
        <w:t>a</w:t>
      </w:r>
      <w:r w:rsidRPr="00606F20">
        <w:rPr>
          <w:rFonts w:eastAsia="DejaVu Sans"/>
          <w:sz w:val="24"/>
          <w:szCs w:val="24"/>
        </w:rPr>
        <w:t>nts Eth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>cs C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>mm</w:t>
      </w:r>
      <w:r w:rsidRPr="00606F20">
        <w:rPr>
          <w:rFonts w:eastAsia="DejaVu Sans"/>
          <w:spacing w:val="-1"/>
          <w:sz w:val="24"/>
          <w:szCs w:val="24"/>
        </w:rPr>
        <w:t>i</w:t>
      </w:r>
      <w:r w:rsidRPr="00606F20">
        <w:rPr>
          <w:rFonts w:eastAsia="DejaVu Sans"/>
          <w:sz w:val="24"/>
          <w:szCs w:val="24"/>
        </w:rPr>
        <w:t xml:space="preserve">ttee </w:t>
      </w:r>
      <w:r w:rsidRPr="00606F20">
        <w:rPr>
          <w:rFonts w:eastAsia="DejaVu Sans"/>
          <w:spacing w:val="-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n </w:t>
      </w:r>
      <w:r w:rsidR="00686065">
        <w:rPr>
          <w:rFonts w:eastAsia="DejaVu Sans"/>
          <w:spacing w:val="1"/>
          <w:sz w:val="24"/>
          <w:szCs w:val="24"/>
        </w:rPr>
        <w:t>2 August 2017</w:t>
      </w:r>
      <w:r w:rsidRPr="00606F20">
        <w:rPr>
          <w:rFonts w:eastAsia="DejaVu Sans"/>
          <w:spacing w:val="-1"/>
          <w:sz w:val="24"/>
          <w:szCs w:val="24"/>
        </w:rPr>
        <w:t xml:space="preserve"> </w:t>
      </w:r>
      <w:r w:rsidRPr="00606F20">
        <w:rPr>
          <w:rFonts w:eastAsia="DejaVu Sans"/>
          <w:sz w:val="24"/>
          <w:szCs w:val="24"/>
        </w:rPr>
        <w:t>f</w:t>
      </w:r>
      <w:r w:rsidRPr="00606F20">
        <w:rPr>
          <w:rFonts w:eastAsia="DejaVu Sans"/>
          <w:spacing w:val="1"/>
          <w:sz w:val="24"/>
          <w:szCs w:val="24"/>
        </w:rPr>
        <w:t>o</w:t>
      </w:r>
      <w:r w:rsidRPr="00606F20">
        <w:rPr>
          <w:rFonts w:eastAsia="DejaVu Sans"/>
          <w:sz w:val="24"/>
          <w:szCs w:val="24"/>
        </w:rPr>
        <w:t xml:space="preserve">r </w:t>
      </w:r>
      <w:r w:rsidR="00E02265">
        <w:rPr>
          <w:rFonts w:eastAsia="DejaVu Sans"/>
          <w:sz w:val="24"/>
          <w:szCs w:val="24"/>
        </w:rPr>
        <w:t>three</w:t>
      </w:r>
      <w:r w:rsidRPr="00606F20">
        <w:rPr>
          <w:rFonts w:eastAsia="DejaVu Sans"/>
          <w:sz w:val="24"/>
          <w:szCs w:val="24"/>
        </w:rPr>
        <w:t xml:space="preserve"> year</w:t>
      </w:r>
      <w:r>
        <w:rPr>
          <w:rFonts w:eastAsia="DejaVu Sans"/>
          <w:sz w:val="24"/>
          <w:szCs w:val="24"/>
        </w:rPr>
        <w:t>s</w:t>
      </w:r>
      <w:r w:rsidRPr="00606F20">
        <w:rPr>
          <w:rFonts w:eastAsia="DejaVu Sans"/>
          <w:sz w:val="24"/>
          <w:szCs w:val="24"/>
        </w:rPr>
        <w:t>.</w:t>
      </w:r>
      <w:r w:rsidRPr="00606F20">
        <w:rPr>
          <w:rFonts w:eastAsia="DejaVu Sans"/>
          <w:spacing w:val="1"/>
          <w:sz w:val="24"/>
          <w:szCs w:val="24"/>
        </w:rPr>
        <w:t xml:space="preserve"> </w:t>
      </w:r>
      <w:r w:rsidRPr="00606F20">
        <w:rPr>
          <w:rFonts w:eastAsia="DejaVu Sans"/>
          <w:spacing w:val="-13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ef</w:t>
      </w:r>
      <w:r w:rsidRPr="00606F20">
        <w:rPr>
          <w:rFonts w:eastAsia="DejaVu Sans"/>
          <w:spacing w:val="2"/>
          <w:sz w:val="24"/>
          <w:szCs w:val="24"/>
        </w:rPr>
        <w:t>e</w:t>
      </w:r>
      <w:r w:rsidRPr="00606F20">
        <w:rPr>
          <w:rFonts w:eastAsia="DejaVu Sans"/>
          <w:spacing w:val="-7"/>
          <w:sz w:val="24"/>
          <w:szCs w:val="24"/>
        </w:rPr>
        <w:t>r</w:t>
      </w:r>
      <w:r w:rsidRPr="00606F20">
        <w:rPr>
          <w:rFonts w:eastAsia="DejaVu Sans"/>
          <w:sz w:val="24"/>
          <w:szCs w:val="24"/>
        </w:rPr>
        <w:t>ence Num</w:t>
      </w:r>
      <w:r w:rsidRPr="00606F20">
        <w:rPr>
          <w:rFonts w:eastAsia="DejaVu Sans"/>
          <w:spacing w:val="-1"/>
          <w:sz w:val="24"/>
          <w:szCs w:val="24"/>
        </w:rPr>
        <w:t>b</w:t>
      </w:r>
      <w:r w:rsidRPr="00606F20">
        <w:rPr>
          <w:rFonts w:eastAsia="DejaVu Sans"/>
          <w:sz w:val="24"/>
          <w:szCs w:val="24"/>
        </w:rPr>
        <w:t xml:space="preserve">er </w:t>
      </w:r>
      <w:r w:rsidR="00686065">
        <w:rPr>
          <w:rFonts w:eastAsia="DejaVu Sans"/>
          <w:spacing w:val="-1"/>
          <w:sz w:val="24"/>
          <w:szCs w:val="24"/>
        </w:rPr>
        <w:t>019726.</w:t>
      </w:r>
    </w:p>
    <w:p w14:paraId="5DF3F4AD" w14:textId="77777777" w:rsidR="009577D6" w:rsidRDefault="009577D6" w:rsidP="009577D6"/>
    <w:p w14:paraId="2FE96647" w14:textId="77777777" w:rsidR="009577D6" w:rsidRDefault="009577D6" w:rsidP="009577D6">
      <w:pPr>
        <w:ind w:left="1190"/>
        <w:rPr>
          <w:sz w:val="15"/>
          <w:szCs w:val="15"/>
        </w:rPr>
      </w:pPr>
    </w:p>
    <w:sectPr w:rsidR="009577D6" w:rsidSect="009577D6">
      <w:headerReference w:type="default" r:id="rId9"/>
      <w:pgSz w:w="11900" w:h="16840"/>
      <w:pgMar w:top="1400" w:right="280" w:bottom="280" w:left="740" w:header="11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A6B5" w14:textId="77777777" w:rsidR="00856262" w:rsidRDefault="00856262">
      <w:r>
        <w:separator/>
      </w:r>
    </w:p>
  </w:endnote>
  <w:endnote w:type="continuationSeparator" w:id="0">
    <w:p w14:paraId="3509D6F6" w14:textId="77777777" w:rsidR="00856262" w:rsidRDefault="0085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0EFF" w:usb1="5200F5FF" w:usb2="0A242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ED315" w14:textId="77777777" w:rsidR="00856262" w:rsidRDefault="00856262">
      <w:r>
        <w:separator/>
      </w:r>
    </w:p>
  </w:footnote>
  <w:footnote w:type="continuationSeparator" w:id="0">
    <w:p w14:paraId="11BF7A74" w14:textId="77777777" w:rsidR="00856262" w:rsidRDefault="00856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962B4" w14:textId="77777777" w:rsidR="00B507E6" w:rsidRDefault="00B507E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345F1D" wp14:editId="0131D8AB">
              <wp:simplePos x="0" y="0"/>
              <wp:positionH relativeFrom="page">
                <wp:posOffset>708660</wp:posOffset>
              </wp:positionH>
              <wp:positionV relativeFrom="page">
                <wp:posOffset>727075</wp:posOffset>
              </wp:positionV>
              <wp:extent cx="76200" cy="177800"/>
              <wp:effectExtent l="3810" t="317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1D8C8" w14:textId="77777777" w:rsidR="00B507E6" w:rsidRDefault="00B507E6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345F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57.25pt;width:6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" filled="f" stroked="f">
              <v:textbox inset="0,0,0,0">
                <w:txbxContent>
                  <w:p w14:paraId="7051D8C8" w14:textId="77777777" w:rsidR="00B507E6" w:rsidRDefault="00B507E6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`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1FC1"/>
    <w:multiLevelType w:val="multilevel"/>
    <w:tmpl w:val="ADF88D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es Tizard">
    <w15:presenceInfo w15:providerId="None" w15:userId="James Tiz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6"/>
    <w:rsid w:val="00005766"/>
    <w:rsid w:val="00027795"/>
    <w:rsid w:val="00037AEA"/>
    <w:rsid w:val="00046C5D"/>
    <w:rsid w:val="000D5105"/>
    <w:rsid w:val="00185E28"/>
    <w:rsid w:val="001948E2"/>
    <w:rsid w:val="001A16F7"/>
    <w:rsid w:val="001A7476"/>
    <w:rsid w:val="001E536F"/>
    <w:rsid w:val="00285F76"/>
    <w:rsid w:val="0029480C"/>
    <w:rsid w:val="002E6AD0"/>
    <w:rsid w:val="002F7AF3"/>
    <w:rsid w:val="00320A03"/>
    <w:rsid w:val="00323A88"/>
    <w:rsid w:val="00323EED"/>
    <w:rsid w:val="00344CD1"/>
    <w:rsid w:val="0035550C"/>
    <w:rsid w:val="00366887"/>
    <w:rsid w:val="00380D6D"/>
    <w:rsid w:val="003B4825"/>
    <w:rsid w:val="003C4535"/>
    <w:rsid w:val="00421774"/>
    <w:rsid w:val="004258AA"/>
    <w:rsid w:val="0045071E"/>
    <w:rsid w:val="004A2B15"/>
    <w:rsid w:val="004D2778"/>
    <w:rsid w:val="00503104"/>
    <w:rsid w:val="005827D8"/>
    <w:rsid w:val="005A3357"/>
    <w:rsid w:val="005B1D70"/>
    <w:rsid w:val="005D208D"/>
    <w:rsid w:val="00606F20"/>
    <w:rsid w:val="00630F72"/>
    <w:rsid w:val="00677F82"/>
    <w:rsid w:val="006848CF"/>
    <w:rsid w:val="00686065"/>
    <w:rsid w:val="00697FDC"/>
    <w:rsid w:val="006D0E50"/>
    <w:rsid w:val="00715CC5"/>
    <w:rsid w:val="00796F29"/>
    <w:rsid w:val="007B2273"/>
    <w:rsid w:val="007C0524"/>
    <w:rsid w:val="007C34C7"/>
    <w:rsid w:val="007E3E96"/>
    <w:rsid w:val="00830A76"/>
    <w:rsid w:val="00856262"/>
    <w:rsid w:val="00875BDC"/>
    <w:rsid w:val="00897104"/>
    <w:rsid w:val="009422F3"/>
    <w:rsid w:val="009456DA"/>
    <w:rsid w:val="009521D8"/>
    <w:rsid w:val="009564F2"/>
    <w:rsid w:val="009577D6"/>
    <w:rsid w:val="0097128A"/>
    <w:rsid w:val="0098326C"/>
    <w:rsid w:val="00985FEF"/>
    <w:rsid w:val="00991F2D"/>
    <w:rsid w:val="009A06F3"/>
    <w:rsid w:val="009A12A5"/>
    <w:rsid w:val="009C5C94"/>
    <w:rsid w:val="009F232A"/>
    <w:rsid w:val="009F7B98"/>
    <w:rsid w:val="00A20EDA"/>
    <w:rsid w:val="00A472B0"/>
    <w:rsid w:val="00A824A4"/>
    <w:rsid w:val="00A93035"/>
    <w:rsid w:val="00AA0FEA"/>
    <w:rsid w:val="00AB0F1F"/>
    <w:rsid w:val="00AD7103"/>
    <w:rsid w:val="00B507E6"/>
    <w:rsid w:val="00B96241"/>
    <w:rsid w:val="00BA31FE"/>
    <w:rsid w:val="00BD56D5"/>
    <w:rsid w:val="00BF3CFE"/>
    <w:rsid w:val="00C307ED"/>
    <w:rsid w:val="00C3774D"/>
    <w:rsid w:val="00C93A2F"/>
    <w:rsid w:val="00CB5334"/>
    <w:rsid w:val="00CC23A5"/>
    <w:rsid w:val="00CF47A2"/>
    <w:rsid w:val="00D77C00"/>
    <w:rsid w:val="00DA069B"/>
    <w:rsid w:val="00E02265"/>
    <w:rsid w:val="00E134AE"/>
    <w:rsid w:val="00E56083"/>
    <w:rsid w:val="00E73B65"/>
    <w:rsid w:val="00E9154B"/>
    <w:rsid w:val="00EE6C22"/>
    <w:rsid w:val="00F13B24"/>
    <w:rsid w:val="00F17929"/>
    <w:rsid w:val="00F2086C"/>
    <w:rsid w:val="00F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95D9B7"/>
  <w15:docId w15:val="{F6696132-E602-41C5-9BEC-1DECD0F9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887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88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887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887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887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6688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887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887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887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88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88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88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887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88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6688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887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887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887"/>
    <w:rPr>
      <w:rFonts w:asciiTheme="majorHAnsi" w:eastAsiaTheme="majorEastAsia" w:hAnsiTheme="majorHAnsi" w:cstheme="maj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320A03"/>
    <w:pPr>
      <w:spacing w:before="100" w:beforeAutospacing="1" w:after="100" w:afterAutospacing="1"/>
    </w:pPr>
    <w:rPr>
      <w:rFonts w:ascii="Times" w:eastAsiaTheme="minorHAnsi" w:hAnsi="Times"/>
      <w:lang w:val="en-NZ"/>
    </w:rPr>
  </w:style>
  <w:style w:type="character" w:styleId="Hyperlink">
    <w:name w:val="Hyperlink"/>
    <w:basedOn w:val="DefaultParagraphFont"/>
    <w:uiPriority w:val="99"/>
    <w:unhideWhenUsed/>
    <w:rsid w:val="00991F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06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-ethics@auckland.ac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Whiley</dc:creator>
  <cp:keywords/>
  <dc:description/>
  <cp:lastModifiedBy>James Tizard</cp:lastModifiedBy>
  <cp:revision>18</cp:revision>
  <cp:lastPrinted>2017-09-12T21:44:00Z</cp:lastPrinted>
  <dcterms:created xsi:type="dcterms:W3CDTF">2019-12-18T07:54:00Z</dcterms:created>
  <dcterms:modified xsi:type="dcterms:W3CDTF">2019-12-18T23:40:00Z</dcterms:modified>
</cp:coreProperties>
</file>